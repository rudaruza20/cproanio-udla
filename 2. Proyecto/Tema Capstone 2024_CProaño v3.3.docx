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4DB95" w14:textId="23BB0B4C" w:rsidR="7AAE2625" w:rsidRDefault="7AAE2625"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1A458AD7" w14:textId="7A2A1644" w:rsidR="00A26356" w:rsidRPr="00A26356" w:rsidRDefault="00A26356" w:rsidP="00A26356">
      <w:pPr>
        <w:spacing w:line="360" w:lineRule="auto"/>
        <w:jc w:val="center"/>
        <w:rPr>
          <w:rFonts w:ascii="Arial" w:eastAsia="Arial" w:hAnsi="Arial" w:cs="Arial"/>
          <w:b/>
          <w:bCs/>
          <w:i/>
          <w:iCs/>
          <w:sz w:val="32"/>
          <w:szCs w:val="32"/>
        </w:rPr>
      </w:pPr>
      <w:r w:rsidRPr="00A26356">
        <w:rPr>
          <w:rFonts w:ascii="Arial" w:eastAsia="Arial" w:hAnsi="Arial" w:cs="Arial"/>
          <w:b/>
          <w:bCs/>
          <w:i/>
          <w:iCs/>
          <w:sz w:val="32"/>
          <w:szCs w:val="32"/>
        </w:rPr>
        <w:t xml:space="preserve">Implementación de un simulador de redes ópticas basado en software libre y desarrollo de guías para el laboratorio de Telecomunicaciones UDLA. </w:t>
      </w:r>
    </w:p>
    <w:p w14:paraId="4839B7A8" w14:textId="5D275627" w:rsidR="00E01E30" w:rsidRDefault="00E01E30" w:rsidP="00E01E30">
      <w:pPr>
        <w:spacing w:line="360" w:lineRule="auto"/>
        <w:jc w:val="center"/>
        <w:rPr>
          <w:rFonts w:ascii="Arial" w:eastAsia="Arial" w:hAnsi="Arial" w:cs="Arial"/>
          <w:b/>
          <w:bCs/>
          <w:i/>
          <w:iCs/>
          <w:sz w:val="32"/>
          <w:szCs w:val="32"/>
        </w:rPr>
      </w:pPr>
    </w:p>
    <w:p w14:paraId="668A800E" w14:textId="238BB7FA" w:rsidR="71206C3C" w:rsidRDefault="71206C3C" w:rsidP="71206C3C">
      <w:pPr>
        <w:spacing w:line="360" w:lineRule="auto"/>
        <w:jc w:val="center"/>
        <w:rPr>
          <w:rFonts w:ascii="Arial" w:eastAsia="Arial" w:hAnsi="Arial" w:cs="Arial"/>
          <w:b/>
          <w:bCs/>
          <w:i/>
          <w:iCs/>
          <w:sz w:val="28"/>
          <w:szCs w:val="28"/>
        </w:rPr>
      </w:pPr>
    </w:p>
    <w:p w14:paraId="7881ABD8" w14:textId="56A1AD67" w:rsidR="00E01E30" w:rsidRDefault="00A26356"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78A82D8A"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227A786" w:rsidR="00E01E30" w:rsidRDefault="00A26356"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1"/>
          <w:footerReference w:type="default" r:id="rId12"/>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1235219C"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sidR="007E0036">
              <w:rPr>
                <w:noProof/>
                <w:webHidden/>
              </w:rPr>
              <w:t>1</w:t>
            </w:r>
            <w:r>
              <w:rPr>
                <w:noProof/>
                <w:webHidden/>
              </w:rPr>
              <w:fldChar w:fldCharType="end"/>
            </w:r>
          </w:hyperlink>
        </w:p>
        <w:p w14:paraId="07866096" w14:textId="39377F0F"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sidR="007E0036">
              <w:rPr>
                <w:noProof/>
                <w:webHidden/>
              </w:rPr>
              <w:t>2</w:t>
            </w:r>
            <w:r>
              <w:rPr>
                <w:noProof/>
                <w:webHidden/>
              </w:rPr>
              <w:fldChar w:fldCharType="end"/>
            </w:r>
          </w:hyperlink>
        </w:p>
        <w:p w14:paraId="49340FB1" w14:textId="489D7F84"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sidR="007E0036">
              <w:rPr>
                <w:noProof/>
                <w:webHidden/>
              </w:rPr>
              <w:t>3</w:t>
            </w:r>
            <w:r>
              <w:rPr>
                <w:noProof/>
                <w:webHidden/>
              </w:rPr>
              <w:fldChar w:fldCharType="end"/>
            </w:r>
          </w:hyperlink>
        </w:p>
        <w:p w14:paraId="6D4AD1CA" w14:textId="6B75864A"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sidR="007E0036">
              <w:rPr>
                <w:noProof/>
                <w:webHidden/>
              </w:rPr>
              <w:t>3</w:t>
            </w:r>
            <w:r>
              <w:rPr>
                <w:noProof/>
                <w:webHidden/>
              </w:rPr>
              <w:fldChar w:fldCharType="end"/>
            </w:r>
          </w:hyperlink>
        </w:p>
        <w:p w14:paraId="6A5F2013" w14:textId="11EED0F4" w:rsidR="007A6D03" w:rsidRDefault="007A6D03">
          <w:pPr>
            <w:pStyle w:val="TDC2"/>
            <w:tabs>
              <w:tab w:val="left" w:pos="880"/>
              <w:tab w:val="right" w:leader="dot" w:pos="8494"/>
            </w:tabs>
            <w:rPr>
              <w:noProof/>
            </w:rPr>
          </w:pPr>
          <w:hyperlink w:anchor="_Toc122600821" w:history="1">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r w:rsidR="007E0036">
              <w:rPr>
                <w:noProof/>
                <w:webHidden/>
              </w:rPr>
              <w:t>4</w:t>
            </w:r>
            <w:r>
              <w:rPr>
                <w:noProof/>
                <w:webHidden/>
              </w:rPr>
              <w:fldChar w:fldCharType="end"/>
            </w:r>
          </w:hyperlink>
        </w:p>
        <w:p w14:paraId="5E5E761B" w14:textId="50B4A398" w:rsidR="007A6D03" w:rsidRDefault="007A6D03">
          <w:pPr>
            <w:pStyle w:val="TDC2"/>
            <w:tabs>
              <w:tab w:val="left" w:pos="880"/>
              <w:tab w:val="right" w:leader="dot" w:pos="8494"/>
            </w:tabs>
            <w:rPr>
              <w:noProof/>
            </w:rPr>
          </w:pPr>
          <w:hyperlink w:anchor="_Toc122600822" w:history="1">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r w:rsidR="007E0036">
              <w:rPr>
                <w:noProof/>
                <w:webHidden/>
              </w:rPr>
              <w:t>5</w:t>
            </w:r>
            <w:r>
              <w:rPr>
                <w:noProof/>
                <w:webHidden/>
              </w:rPr>
              <w:fldChar w:fldCharType="end"/>
            </w:r>
          </w:hyperlink>
        </w:p>
        <w:p w14:paraId="68E5D7A7" w14:textId="650E97B5" w:rsidR="007A6D03" w:rsidRDefault="007A6D03">
          <w:pPr>
            <w:pStyle w:val="TDC1"/>
            <w:tabs>
              <w:tab w:val="left" w:pos="440"/>
              <w:tab w:val="right" w:leader="dot" w:pos="8494"/>
            </w:tabs>
            <w:rPr>
              <w:noProof/>
            </w:rPr>
          </w:pPr>
          <w:hyperlink w:anchor="_Toc122600823" w:history="1">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r w:rsidR="007E0036">
              <w:rPr>
                <w:noProof/>
                <w:webHidden/>
              </w:rPr>
              <w:t>6</w:t>
            </w:r>
            <w:r>
              <w:rPr>
                <w:noProof/>
                <w:webHidden/>
              </w:rPr>
              <w:fldChar w:fldCharType="end"/>
            </w:r>
          </w:hyperlink>
        </w:p>
        <w:p w14:paraId="548F0672" w14:textId="5645ABD2" w:rsidR="007A6D03" w:rsidRDefault="007A6D03">
          <w:pPr>
            <w:pStyle w:val="TDC1"/>
            <w:tabs>
              <w:tab w:val="left" w:pos="440"/>
              <w:tab w:val="right" w:leader="dot" w:pos="8494"/>
            </w:tabs>
            <w:rPr>
              <w:noProof/>
            </w:rPr>
          </w:pPr>
          <w:hyperlink w:anchor="_Toc122600824" w:history="1">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r w:rsidR="007E0036">
              <w:rPr>
                <w:noProof/>
                <w:webHidden/>
              </w:rPr>
              <w:t>9</w:t>
            </w:r>
            <w:r>
              <w:rPr>
                <w:noProof/>
                <w:webHidden/>
              </w:rPr>
              <w:fldChar w:fldCharType="end"/>
            </w:r>
          </w:hyperlink>
        </w:p>
        <w:p w14:paraId="0DF72905" w14:textId="2D8CF205" w:rsidR="007A6D03" w:rsidRDefault="007A6D03">
          <w:pPr>
            <w:pStyle w:val="TDC2"/>
            <w:tabs>
              <w:tab w:val="left" w:pos="880"/>
              <w:tab w:val="right" w:leader="dot" w:pos="8494"/>
            </w:tabs>
            <w:rPr>
              <w:noProof/>
            </w:rPr>
          </w:pPr>
          <w:hyperlink w:anchor="_Toc122600825" w:history="1">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r w:rsidR="007E0036">
              <w:rPr>
                <w:noProof/>
                <w:webHidden/>
              </w:rPr>
              <w:t>9</w:t>
            </w:r>
            <w:r>
              <w:rPr>
                <w:noProof/>
                <w:webHidden/>
              </w:rPr>
              <w:fldChar w:fldCharType="end"/>
            </w:r>
          </w:hyperlink>
        </w:p>
        <w:p w14:paraId="5DED63FB" w14:textId="31A8C695" w:rsidR="007A6D03" w:rsidRDefault="007A6D03">
          <w:pPr>
            <w:pStyle w:val="TDC2"/>
            <w:tabs>
              <w:tab w:val="left" w:pos="880"/>
              <w:tab w:val="right" w:leader="dot" w:pos="8494"/>
            </w:tabs>
            <w:rPr>
              <w:noProof/>
            </w:rPr>
          </w:pPr>
          <w:hyperlink w:anchor="_Toc122600826" w:history="1">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r w:rsidR="007E0036">
              <w:rPr>
                <w:noProof/>
                <w:webHidden/>
              </w:rPr>
              <w:t>10</w:t>
            </w:r>
            <w:r>
              <w:rPr>
                <w:noProof/>
                <w:webHidden/>
              </w:rPr>
              <w:fldChar w:fldCharType="end"/>
            </w:r>
          </w:hyperlink>
        </w:p>
        <w:p w14:paraId="772172BD" w14:textId="261880F5" w:rsidR="007A6D03" w:rsidRDefault="007A6D03">
          <w:pPr>
            <w:pStyle w:val="TDC1"/>
            <w:tabs>
              <w:tab w:val="left" w:pos="440"/>
              <w:tab w:val="right" w:leader="dot" w:pos="8494"/>
            </w:tabs>
            <w:rPr>
              <w:noProof/>
            </w:rPr>
          </w:pPr>
          <w:hyperlink w:anchor="_Toc122600827" w:history="1">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r w:rsidR="007E0036">
              <w:rPr>
                <w:noProof/>
                <w:webHidden/>
              </w:rPr>
              <w:t>10</w:t>
            </w:r>
            <w:r>
              <w:rPr>
                <w:noProof/>
                <w:webHidden/>
              </w:rPr>
              <w:fldChar w:fldCharType="end"/>
            </w:r>
          </w:hyperlink>
        </w:p>
        <w:p w14:paraId="593BC5B4" w14:textId="3529A270" w:rsidR="007A6D03" w:rsidRDefault="007A6D03">
          <w:pPr>
            <w:pStyle w:val="TDC1"/>
            <w:tabs>
              <w:tab w:val="right" w:leader="dot" w:pos="8494"/>
            </w:tabs>
            <w:rPr>
              <w:noProof/>
            </w:rPr>
          </w:pPr>
          <w:hyperlink w:anchor="_Toc122600828" w:history="1">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r w:rsidR="007E0036">
              <w:rPr>
                <w:noProof/>
                <w:webHidden/>
              </w:rPr>
              <w:t>10</w:t>
            </w:r>
            <w:r>
              <w:rPr>
                <w:noProof/>
                <w:webHidden/>
              </w:rPr>
              <w:fldChar w:fldCharType="end"/>
            </w:r>
          </w:hyperlink>
        </w:p>
        <w:p w14:paraId="651C6CC5" w14:textId="2C11A234" w:rsidR="007A6D03" w:rsidRDefault="007A6D03">
          <w:pPr>
            <w:pStyle w:val="TDC1"/>
            <w:tabs>
              <w:tab w:val="right" w:leader="dot" w:pos="8494"/>
            </w:tabs>
            <w:rPr>
              <w:noProof/>
            </w:rPr>
          </w:pPr>
          <w:hyperlink w:anchor="_Toc122600829" w:history="1">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r w:rsidR="007E0036">
              <w:rPr>
                <w:noProof/>
                <w:webHidden/>
              </w:rPr>
              <w:t>12</w:t>
            </w:r>
            <w:r>
              <w:rPr>
                <w:noProof/>
                <w:webHidden/>
              </w:rPr>
              <w:fldChar w:fldCharType="end"/>
            </w:r>
          </w:hyperlink>
        </w:p>
        <w:p w14:paraId="0E85AE5E" w14:textId="2FD0F41D" w:rsidR="007A6D03" w:rsidRDefault="007A6D03">
          <w:pPr>
            <w:pStyle w:val="TDC1"/>
            <w:tabs>
              <w:tab w:val="left" w:pos="440"/>
              <w:tab w:val="right" w:leader="dot" w:pos="8494"/>
            </w:tabs>
            <w:rPr>
              <w:noProof/>
            </w:rPr>
          </w:pPr>
          <w:hyperlink w:anchor="_Toc122600830" w:history="1">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r w:rsidR="007E0036">
              <w:rPr>
                <w:noProof/>
                <w:webHidden/>
              </w:rPr>
              <w:t>14</w:t>
            </w:r>
            <w:r>
              <w:rPr>
                <w:noProof/>
                <w:webHidden/>
              </w:rPr>
              <w:fldChar w:fldCharType="end"/>
            </w:r>
          </w:hyperlink>
        </w:p>
        <w:p w14:paraId="397EF5BC" w14:textId="2F70C8D2" w:rsidR="007A6D03" w:rsidRDefault="007A6D03">
          <w:pPr>
            <w:pStyle w:val="TDC1"/>
            <w:tabs>
              <w:tab w:val="left" w:pos="440"/>
              <w:tab w:val="right" w:leader="dot" w:pos="8494"/>
            </w:tabs>
            <w:rPr>
              <w:noProof/>
            </w:rPr>
          </w:pPr>
          <w:hyperlink w:anchor="_Toc122600831" w:history="1">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r w:rsidR="007E0036">
              <w:rPr>
                <w:noProof/>
                <w:webHidden/>
              </w:rPr>
              <w:t>16</w:t>
            </w:r>
            <w:r>
              <w:rPr>
                <w:noProof/>
                <w:webHidden/>
              </w:rPr>
              <w:fldChar w:fldCharType="end"/>
            </w:r>
          </w:hyperlink>
        </w:p>
        <w:p w14:paraId="56A5FFDE" w14:textId="17A8BA7D" w:rsidR="007A6D03" w:rsidRDefault="007A6D03">
          <w:pPr>
            <w:pStyle w:val="TDC1"/>
            <w:tabs>
              <w:tab w:val="left" w:pos="440"/>
              <w:tab w:val="right" w:leader="dot" w:pos="8494"/>
            </w:tabs>
            <w:rPr>
              <w:noProof/>
            </w:rPr>
          </w:pPr>
          <w:hyperlink w:anchor="_Toc122600832" w:history="1">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r w:rsidR="007E0036">
              <w:rPr>
                <w:noProof/>
                <w:webHidden/>
              </w:rPr>
              <w:t>17</w:t>
            </w:r>
            <w:r>
              <w:rPr>
                <w:noProof/>
                <w:webHidden/>
              </w:rPr>
              <w:fldChar w:fldCharType="end"/>
            </w:r>
          </w:hyperlink>
        </w:p>
        <w:p w14:paraId="3955C7EF" w14:textId="208BB393" w:rsidR="007A6D03" w:rsidRDefault="007A6D03">
          <w:pPr>
            <w:pStyle w:val="TDC2"/>
            <w:tabs>
              <w:tab w:val="left" w:pos="880"/>
              <w:tab w:val="right" w:leader="dot" w:pos="8494"/>
            </w:tabs>
            <w:rPr>
              <w:noProof/>
            </w:rPr>
          </w:pPr>
          <w:hyperlink w:anchor="_Toc122600833" w:history="1">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r w:rsidR="007E0036">
              <w:rPr>
                <w:noProof/>
                <w:webHidden/>
              </w:rPr>
              <w:t>17</w:t>
            </w:r>
            <w:r>
              <w:rPr>
                <w:noProof/>
                <w:webHidden/>
              </w:rPr>
              <w:fldChar w:fldCharType="end"/>
            </w:r>
          </w:hyperlink>
        </w:p>
        <w:p w14:paraId="2AE3DEF6" w14:textId="07F070B9" w:rsidR="007A6D03" w:rsidRDefault="007A6D03">
          <w:pPr>
            <w:pStyle w:val="TDC2"/>
            <w:tabs>
              <w:tab w:val="left" w:pos="880"/>
              <w:tab w:val="right" w:leader="dot" w:pos="8494"/>
            </w:tabs>
            <w:rPr>
              <w:noProof/>
            </w:rPr>
          </w:pPr>
          <w:hyperlink w:anchor="_Toc122600834" w:history="1">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r w:rsidR="007E0036">
              <w:rPr>
                <w:noProof/>
                <w:webHidden/>
              </w:rPr>
              <w:t>17</w:t>
            </w:r>
            <w:r>
              <w:rPr>
                <w:noProof/>
                <w:webHidden/>
              </w:rPr>
              <w:fldChar w:fldCharType="end"/>
            </w:r>
          </w:hyperlink>
        </w:p>
        <w:p w14:paraId="02ED539F" w14:textId="454C202E" w:rsidR="007A6D03" w:rsidRDefault="007A6D03">
          <w:pPr>
            <w:pStyle w:val="TDC2"/>
            <w:tabs>
              <w:tab w:val="left" w:pos="880"/>
              <w:tab w:val="right" w:leader="dot" w:pos="8494"/>
            </w:tabs>
            <w:rPr>
              <w:noProof/>
            </w:rPr>
          </w:pPr>
          <w:hyperlink w:anchor="_Toc122600835" w:history="1">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r w:rsidR="007E0036">
              <w:rPr>
                <w:noProof/>
                <w:webHidden/>
              </w:rPr>
              <w:t>17</w:t>
            </w:r>
            <w:r>
              <w:rPr>
                <w:noProof/>
                <w:webHidden/>
              </w:rPr>
              <w:fldChar w:fldCharType="end"/>
            </w:r>
          </w:hyperlink>
        </w:p>
        <w:p w14:paraId="65AD9C7A" w14:textId="1E2613D7" w:rsidR="007A6D03" w:rsidRDefault="007A6D03">
          <w:pPr>
            <w:pStyle w:val="TDC2"/>
            <w:tabs>
              <w:tab w:val="left" w:pos="880"/>
              <w:tab w:val="right" w:leader="dot" w:pos="8494"/>
            </w:tabs>
            <w:rPr>
              <w:noProof/>
            </w:rPr>
          </w:pPr>
          <w:hyperlink w:anchor="_Toc122600836" w:history="1">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r w:rsidR="007E0036">
              <w:rPr>
                <w:noProof/>
                <w:webHidden/>
              </w:rPr>
              <w:t>17</w:t>
            </w:r>
            <w:r>
              <w:rPr>
                <w:noProof/>
                <w:webHidden/>
              </w:rPr>
              <w:fldChar w:fldCharType="end"/>
            </w:r>
          </w:hyperlink>
        </w:p>
        <w:p w14:paraId="5058EA7C" w14:textId="252A1334" w:rsidR="007A6D03" w:rsidRDefault="007A6D03">
          <w:pPr>
            <w:pStyle w:val="TDC2"/>
            <w:tabs>
              <w:tab w:val="left" w:pos="880"/>
              <w:tab w:val="right" w:leader="dot" w:pos="8494"/>
            </w:tabs>
            <w:rPr>
              <w:noProof/>
            </w:rPr>
          </w:pPr>
          <w:hyperlink w:anchor="_Toc122600837" w:history="1">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r w:rsidR="007E0036">
              <w:rPr>
                <w:noProof/>
                <w:webHidden/>
              </w:rPr>
              <w:t>18</w:t>
            </w:r>
            <w:r>
              <w:rPr>
                <w:noProof/>
                <w:webHidden/>
              </w:rPr>
              <w:fldChar w:fldCharType="end"/>
            </w:r>
          </w:hyperlink>
        </w:p>
        <w:p w14:paraId="7E2872AE" w14:textId="171B4D7B" w:rsidR="007A6D03" w:rsidRDefault="007A6D03">
          <w:pPr>
            <w:pStyle w:val="TDC1"/>
            <w:tabs>
              <w:tab w:val="left" w:pos="440"/>
              <w:tab w:val="right" w:leader="dot" w:pos="8494"/>
            </w:tabs>
            <w:rPr>
              <w:noProof/>
            </w:rPr>
          </w:pPr>
          <w:hyperlink w:anchor="_Toc122600838" w:history="1">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r w:rsidR="007E0036">
              <w:rPr>
                <w:noProof/>
                <w:webHidden/>
              </w:rPr>
              <w:t>18</w:t>
            </w:r>
            <w:r>
              <w:rPr>
                <w:noProof/>
                <w:webHidden/>
              </w:rPr>
              <w:fldChar w:fldCharType="end"/>
            </w:r>
          </w:hyperlink>
        </w:p>
        <w:p w14:paraId="70C48308" w14:textId="432AC292" w:rsidR="007A6D03" w:rsidRDefault="007A6D03">
          <w:pPr>
            <w:pStyle w:val="TDC1"/>
            <w:tabs>
              <w:tab w:val="left" w:pos="440"/>
              <w:tab w:val="right" w:leader="dot" w:pos="8494"/>
            </w:tabs>
            <w:rPr>
              <w:noProof/>
            </w:rPr>
          </w:pPr>
          <w:hyperlink w:anchor="_Toc122600839" w:history="1">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r w:rsidR="007E0036">
              <w:rPr>
                <w:noProof/>
                <w:webHidden/>
              </w:rPr>
              <w:t>18</w:t>
            </w:r>
            <w:r>
              <w:rPr>
                <w:noProof/>
                <w:webHidden/>
              </w:rPr>
              <w:fldChar w:fldCharType="end"/>
            </w:r>
          </w:hyperlink>
        </w:p>
        <w:p w14:paraId="3DE3B3A1" w14:textId="152A26C8" w:rsidR="007A6D03" w:rsidRDefault="007A6D03">
          <w:pPr>
            <w:pStyle w:val="TDC1"/>
            <w:tabs>
              <w:tab w:val="left" w:pos="660"/>
              <w:tab w:val="right" w:leader="dot" w:pos="8494"/>
            </w:tabs>
            <w:rPr>
              <w:noProof/>
            </w:rPr>
          </w:pPr>
          <w:hyperlink w:anchor="_Toc122600840" w:history="1">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r w:rsidR="007E0036">
              <w:rPr>
                <w:noProof/>
                <w:webHidden/>
              </w:rPr>
              <w:t>18</w:t>
            </w:r>
            <w:r>
              <w:rPr>
                <w:noProof/>
                <w:webHidden/>
              </w:rPr>
              <w:fldChar w:fldCharType="end"/>
            </w:r>
          </w:hyperlink>
        </w:p>
        <w:p w14:paraId="636F0CB7" w14:textId="667479A3" w:rsidR="007A6D03" w:rsidRDefault="007A6D03">
          <w:pPr>
            <w:pStyle w:val="TDC1"/>
            <w:tabs>
              <w:tab w:val="left" w:pos="660"/>
              <w:tab w:val="right" w:leader="dot" w:pos="8494"/>
            </w:tabs>
            <w:rPr>
              <w:noProof/>
            </w:rPr>
          </w:pPr>
          <w:hyperlink w:anchor="_Toc122600841" w:history="1">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r w:rsidR="007E0036">
              <w:rPr>
                <w:noProof/>
                <w:webHidden/>
              </w:rPr>
              <w:t>19</w:t>
            </w:r>
            <w:r>
              <w:rPr>
                <w:noProof/>
                <w:webHidden/>
              </w:rPr>
              <w:fldChar w:fldCharType="end"/>
            </w:r>
          </w:hyperlink>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3"/>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0" w:name="_Toc122600817"/>
      <w:r w:rsidRPr="00834B12">
        <w:lastRenderedPageBreak/>
        <w:t>Resumen</w:t>
      </w:r>
      <w:bookmarkEnd w:id="0"/>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1" w:name="_Toc122600818"/>
      <w:proofErr w:type="spellStart"/>
      <w:r w:rsidRPr="00834B12">
        <w:lastRenderedPageBreak/>
        <w:t>Abstract</w:t>
      </w:r>
      <w:bookmarkEnd w:id="1"/>
      <w:proofErr w:type="spellEnd"/>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2" w:name="_Toc122600819"/>
      <w:r w:rsidRPr="0084433E">
        <w:rPr>
          <w:rFonts w:ascii="Arial" w:hAnsi="Arial" w:cs="Arial"/>
        </w:rPr>
        <w:lastRenderedPageBreak/>
        <w:t>Introducción</w:t>
      </w:r>
      <w:bookmarkEnd w:id="2"/>
    </w:p>
    <w:p w14:paraId="46CB315F" w14:textId="77777777" w:rsidR="00A666F4" w:rsidRDefault="00A666F4" w:rsidP="00726525">
      <w:pPr>
        <w:pStyle w:val="Ttulo1"/>
        <w:ind w:left="564"/>
        <w:rPr>
          <w:rFonts w:ascii="Arial" w:hAnsi="Arial" w:cs="Arial"/>
        </w:rPr>
      </w:pPr>
    </w:p>
    <w:p w14:paraId="45425279" w14:textId="13D234F0" w:rsidR="002D0251" w:rsidRPr="00726525" w:rsidRDefault="00D465B4" w:rsidP="00726525">
      <w:pPr>
        <w:pStyle w:val="Ttulo2"/>
        <w:numPr>
          <w:ilvl w:val="1"/>
          <w:numId w:val="7"/>
        </w:numPr>
        <w:rPr>
          <w:rFonts w:ascii="Arial" w:hAnsi="Arial" w:cs="Arial"/>
          <w:b/>
          <w:bCs/>
          <w:color w:val="auto"/>
          <w:sz w:val="24"/>
          <w:szCs w:val="24"/>
          <w:lang w:eastAsia="en-US"/>
        </w:rPr>
      </w:pPr>
      <w:bookmarkStart w:id="3"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3"/>
    </w:p>
    <w:p w14:paraId="4B8A5B17" w14:textId="77777777" w:rsidR="00C700AD" w:rsidRPr="00CD1990" w:rsidRDefault="00C700AD" w:rsidP="00CD1990">
      <w:pPr>
        <w:pStyle w:val="Ttulo1"/>
        <w:spacing w:line="276" w:lineRule="auto"/>
        <w:ind w:left="564"/>
        <w:rPr>
          <w:rFonts w:ascii="Arial" w:eastAsiaTheme="minorEastAsia" w:hAnsi="Arial" w:cs="Arial"/>
          <w:b w:val="0"/>
          <w:bCs w:val="0"/>
          <w:lang w:val="es-EC" w:eastAsia="es-EC"/>
        </w:rPr>
      </w:pPr>
    </w:p>
    <w:p w14:paraId="77F11A12" w14:textId="41E860F2" w:rsidR="00CD1990" w:rsidRPr="00CD1990" w:rsidRDefault="00CD1990" w:rsidP="00CF51BC">
      <w:pPr>
        <w:jc w:val="both"/>
        <w:rPr>
          <w:rFonts w:ascii="Arial" w:hAnsi="Arial" w:cs="Arial"/>
          <w:sz w:val="24"/>
          <w:szCs w:val="24"/>
        </w:rPr>
      </w:pPr>
      <w:r w:rsidRPr="00CD1990">
        <w:rPr>
          <w:rFonts w:ascii="Arial" w:hAnsi="Arial" w:cs="Arial"/>
          <w:sz w:val="24"/>
          <w:szCs w:val="24"/>
        </w:rPr>
        <w:t>Una alternativa para la comprobación de los conceptos teóricos, desarrollo e implementación de sistemas y subsistemas ópticos son los simuladores después de los dispositivos e implementos físicos, mismos que por su alto costo de despliegue pueden resultar prohibitivos en una fase inicial. Así pues, una primera alternativa inclusiva y de relación costo-beneficio adecuado es el empleo de simuladores en donde se pueden configurar, diseñar, estudiar e implementar los sistemas ópticos a través de software.</w:t>
      </w:r>
    </w:p>
    <w:p w14:paraId="7782117B" w14:textId="74656F08" w:rsidR="00CD1990" w:rsidRPr="00CD1990" w:rsidRDefault="00CD1990" w:rsidP="00CF51BC">
      <w:pPr>
        <w:jc w:val="both"/>
        <w:rPr>
          <w:rFonts w:ascii="Arial" w:hAnsi="Arial" w:cs="Arial"/>
          <w:sz w:val="24"/>
          <w:szCs w:val="24"/>
        </w:rPr>
      </w:pPr>
      <w:r w:rsidRPr="00CD1990">
        <w:rPr>
          <w:rFonts w:ascii="Arial" w:hAnsi="Arial" w:cs="Arial"/>
          <w:sz w:val="24"/>
          <w:szCs w:val="24"/>
        </w:rPr>
        <w:t>La falta de herramientas adecuadas limita la capacidad de los estudiantes para realizar simulaciones de redes ópticas. Esto afecta negativamente el aprendizaje en el campo de las telecomunicaciones.  Los simuladores de redes ópticas pueden ayudar a la optimización del rendimiento de la red mediante el ajuste de parámetros como la potencia de transmisión, la dispersión y la atenuación de la señal. A través de los simuladores también es posible el diseño y planificación de redes, lo cual permite la optimización de la disposición de los nodos y las rutas de transmisión para maximizar la eficiencia y minimizar los costos, entre otras funciones de dichos simuladores.</w:t>
      </w:r>
    </w:p>
    <w:p w14:paraId="53E5A015" w14:textId="3DBB01C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Algunas de las tecnologías que pueden hacer lo antes mencionado son: OPNET, el cual es un simulador de pago que se utiliza principalmente para modelar y simular sistemas de </w:t>
      </w:r>
      <w:r w:rsidR="007B42E9" w:rsidRPr="00CD1990">
        <w:rPr>
          <w:rFonts w:ascii="Arial" w:hAnsi="Arial" w:cs="Arial"/>
          <w:sz w:val="24"/>
          <w:szCs w:val="24"/>
        </w:rPr>
        <w:t>comunicación</w:t>
      </w:r>
      <w:r w:rsidR="007B42E9">
        <w:rPr>
          <w:rFonts w:ascii="Arial" w:hAnsi="Arial" w:cs="Arial"/>
          <w:sz w:val="24"/>
          <w:szCs w:val="24"/>
        </w:rPr>
        <w:t>.”</w:t>
      </w:r>
      <w:r w:rsidR="007B42E9" w:rsidRPr="007B42E9">
        <w:rPr>
          <w:rFonts w:ascii="Open Sans" w:hAnsi="Open Sans" w:cs="Open Sans"/>
          <w:color w:val="191919"/>
          <w:sz w:val="21"/>
          <w:szCs w:val="21"/>
          <w:shd w:val="clear" w:color="auto" w:fill="FFFFFF"/>
        </w:rPr>
        <w:t xml:space="preserve"> </w:t>
      </w:r>
      <w:r w:rsidR="007B42E9" w:rsidRPr="007B42E9">
        <w:rPr>
          <w:rFonts w:ascii="Arial" w:hAnsi="Arial" w:cs="Arial"/>
          <w:sz w:val="24"/>
          <w:szCs w:val="24"/>
        </w:rPr>
        <w:t>Permite crear y simular diferentes topologías de red. El conjunto de protocolos/dispositivos es fijo: no se pueden crear nuevos protocolos ni modificar el comportamiento de los existentes</w:t>
      </w:r>
      <w:r w:rsidR="007B42E9">
        <w:rPr>
          <w:rFonts w:ascii="Arial" w:hAnsi="Arial" w:cs="Arial"/>
          <w:sz w:val="24"/>
          <w:szCs w:val="24"/>
          <w:lang w:val="es-ES"/>
        </w:rPr>
        <w:t>” (2023).</w:t>
      </w:r>
      <w:r w:rsidRPr="00CD1990">
        <w:rPr>
          <w:rFonts w:ascii="Arial" w:hAnsi="Arial" w:cs="Arial"/>
          <w:sz w:val="24"/>
          <w:szCs w:val="24"/>
        </w:rPr>
        <w:t xml:space="preserve"> Otra alternativa es. -</w:t>
      </w:r>
      <w:proofErr w:type="spellStart"/>
      <w:r w:rsidRPr="00CD1990">
        <w:rPr>
          <w:rFonts w:ascii="Arial" w:hAnsi="Arial" w:cs="Arial"/>
          <w:sz w:val="24"/>
          <w:szCs w:val="24"/>
        </w:rPr>
        <w:t>OptSim</w:t>
      </w:r>
      <w:proofErr w:type="spellEnd"/>
      <w:r w:rsidRPr="00CD1990">
        <w:rPr>
          <w:rFonts w:ascii="Arial" w:hAnsi="Arial" w:cs="Arial"/>
          <w:sz w:val="24"/>
          <w:szCs w:val="24"/>
        </w:rPr>
        <w:t>, el cual es un software de pago que se utiliza para simulación de sistemas complejos, diseño de redes, análisis de desempeño, entre otras funcionalidades.</w:t>
      </w:r>
    </w:p>
    <w:p w14:paraId="2B3B1DF9"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Sin embargo, estos programas anteriormente mencionados son de pagos y sus versiones gratuitas son muy limitadas, reduciendo así el alcance de las simulaciones y experimentaciones que los estudiantes pueden ejecutar en dichas plataformas. Adicionalmente, la instalación y configuración de las herramientas existentes son complejas, lo que desmotiva su uso si no se cuenta con conocimientos previos. Asimismo, la necesidad de medios educativos actualizados y prácticos, con los materiales educativos actuales pueden no estar totalmente alineados con las últimas tecnologías y prácticas del tema.</w:t>
      </w:r>
    </w:p>
    <w:p w14:paraId="15F992D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Los efectos que puede ocasionar lo antes indicado es la limitación en la formación práctica de los estudiantes, al no tener acceso a herramientas experimentales, los estudiantes no pueden emplear los conocimientos teóricos adquiridos. Otro efecto de no contar con herramientas de simulación adecuadas </w:t>
      </w:r>
      <w:r w:rsidRPr="00CD1990">
        <w:rPr>
          <w:rFonts w:ascii="Arial" w:hAnsi="Arial" w:cs="Arial"/>
          <w:sz w:val="24"/>
          <w:szCs w:val="24"/>
        </w:rPr>
        <w:lastRenderedPageBreak/>
        <w:t xml:space="preserve">es la dificultad para llevar a cabo investigaciones en el campo de las redes ópticas que contribuyan a solventar las problemáticas actuales y a los avances científicos. </w:t>
      </w:r>
    </w:p>
    <w:p w14:paraId="22839448" w14:textId="30CC551A" w:rsidR="00CD1990" w:rsidRPr="00CD1990" w:rsidRDefault="00CD1990" w:rsidP="00CF51BC">
      <w:pPr>
        <w:jc w:val="both"/>
        <w:rPr>
          <w:rFonts w:ascii="Arial" w:hAnsi="Arial" w:cs="Arial"/>
          <w:sz w:val="24"/>
          <w:szCs w:val="24"/>
        </w:rPr>
      </w:pPr>
      <w:r w:rsidRPr="00CD1990">
        <w:rPr>
          <w:rFonts w:ascii="Arial" w:hAnsi="Arial" w:cs="Arial"/>
          <w:sz w:val="24"/>
          <w:szCs w:val="24"/>
        </w:rPr>
        <w:t>Con lo mencionado anteriormente surge la necesidad de implementar un simulador óptico basado en software libre para fines educativos, donde los estudiantes puedan desarrollar sus conocimientos de manera pr</w:t>
      </w:r>
      <w:r w:rsidR="00082B21">
        <w:rPr>
          <w:rFonts w:ascii="Arial" w:hAnsi="Arial" w:cs="Arial"/>
          <w:sz w:val="24"/>
          <w:szCs w:val="24"/>
        </w:rPr>
        <w:t>á</w:t>
      </w:r>
      <w:r w:rsidRPr="00CD1990">
        <w:rPr>
          <w:rFonts w:ascii="Arial" w:hAnsi="Arial" w:cs="Arial"/>
          <w:sz w:val="24"/>
          <w:szCs w:val="24"/>
        </w:rPr>
        <w:t>ctica y no solo de manera teórica. Según Freire (2024):</w:t>
      </w:r>
    </w:p>
    <w:p w14:paraId="50E9D9FD" w14:textId="2CDC54E4" w:rsidR="00CD1990" w:rsidRPr="00CD1990" w:rsidRDefault="00CD1990" w:rsidP="00CD1990">
      <w:pPr>
        <w:ind w:left="204"/>
        <w:jc w:val="both"/>
        <w:rPr>
          <w:rFonts w:ascii="Arial" w:hAnsi="Arial" w:cs="Arial"/>
          <w:i/>
          <w:iCs/>
          <w:sz w:val="24"/>
          <w:szCs w:val="24"/>
        </w:rPr>
      </w:pPr>
      <w:r w:rsidRPr="00CD1990">
        <w:rPr>
          <w:rFonts w:ascii="Arial" w:hAnsi="Arial" w:cs="Arial"/>
          <w:i/>
          <w:iCs/>
          <w:sz w:val="24"/>
          <w:szCs w:val="24"/>
        </w:rPr>
        <w:t>“En términos generales, la teoría proporciona el marco conceptual y la base de conocimiento necesaria para entender un tema en profundidad, mientras que la práctica permite poner en acción esos conceptos teóricos y comprobar su validez en la realidad. Ambas dimensiones son complementarias y se retroalimentan mutuamente”.</w:t>
      </w:r>
    </w:p>
    <w:p w14:paraId="2C8209B0" w14:textId="77777777" w:rsidR="002D0251" w:rsidRDefault="002D0251" w:rsidP="004D78FB">
      <w:pPr>
        <w:pStyle w:val="Ttulo1"/>
        <w:ind w:left="0"/>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4"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4"/>
    </w:p>
    <w:p w14:paraId="7BB8BA9C" w14:textId="77777777" w:rsidR="00234C77" w:rsidRDefault="00234C77" w:rsidP="00234C77">
      <w:pPr>
        <w:rPr>
          <w:rFonts w:ascii="Arial" w:hAnsi="Arial" w:cs="Arial"/>
          <w:color w:val="0000FF"/>
          <w:sz w:val="24"/>
          <w:szCs w:val="24"/>
        </w:rPr>
      </w:pPr>
    </w:p>
    <w:p w14:paraId="1E725D92" w14:textId="77777777" w:rsidR="00CD1990" w:rsidRDefault="00CD1990" w:rsidP="00CF51BC">
      <w:pPr>
        <w:jc w:val="both"/>
        <w:rPr>
          <w:rFonts w:ascii="Arial" w:hAnsi="Arial" w:cs="Arial"/>
          <w:sz w:val="24"/>
          <w:szCs w:val="24"/>
        </w:rPr>
      </w:pPr>
      <w:r w:rsidRPr="00CD1990">
        <w:rPr>
          <w:rFonts w:ascii="Arial" w:hAnsi="Arial" w:cs="Arial"/>
          <w:sz w:val="24"/>
          <w:szCs w:val="24"/>
        </w:rPr>
        <w:t xml:space="preserve">El presente proyecto se lo llevará a cabo en colaboración con el grupo de investigación de la carrera de Ingeniería en </w:t>
      </w:r>
      <w:proofErr w:type="spellStart"/>
      <w:r w:rsidRPr="00CD1990">
        <w:rPr>
          <w:rFonts w:ascii="Arial" w:hAnsi="Arial" w:cs="Arial"/>
          <w:sz w:val="24"/>
          <w:szCs w:val="24"/>
        </w:rPr>
        <w:t>Networking</w:t>
      </w:r>
      <w:proofErr w:type="spellEnd"/>
      <w:r w:rsidRPr="00CD1990">
        <w:rPr>
          <w:rFonts w:ascii="Arial" w:hAnsi="Arial" w:cs="Arial"/>
          <w:sz w:val="24"/>
          <w:szCs w:val="24"/>
        </w:rPr>
        <w:t xml:space="preserve"> y Telecomunicaciones de la Universidad de las Américas, en los laboratorios de Radiofrecuencia y en los de redes ópticas. </w:t>
      </w:r>
    </w:p>
    <w:p w14:paraId="1DFEC46A" w14:textId="6149AE48" w:rsidR="00CF51BC" w:rsidRPr="00CD1990" w:rsidRDefault="00CF51BC" w:rsidP="00CF51BC">
      <w:pPr>
        <w:jc w:val="both"/>
        <w:rPr>
          <w:rFonts w:ascii="Arial" w:hAnsi="Arial" w:cs="Arial"/>
          <w:sz w:val="24"/>
          <w:szCs w:val="24"/>
        </w:rPr>
      </w:pPr>
      <w:r>
        <w:rPr>
          <w:rFonts w:ascii="Arial" w:hAnsi="Arial" w:cs="Arial"/>
          <w:sz w:val="24"/>
          <w:szCs w:val="24"/>
        </w:rPr>
        <w:t xml:space="preserve">El laboratorio se encuentra equipado con distintos instrumentos como: localizador de fallas </w:t>
      </w:r>
      <w:r w:rsidR="00B306DF">
        <w:rPr>
          <w:rFonts w:ascii="Arial" w:hAnsi="Arial" w:cs="Arial"/>
          <w:sz w:val="24"/>
          <w:szCs w:val="24"/>
        </w:rPr>
        <w:t>local</w:t>
      </w:r>
      <w:r>
        <w:rPr>
          <w:rFonts w:ascii="Arial" w:hAnsi="Arial" w:cs="Arial"/>
          <w:sz w:val="24"/>
          <w:szCs w:val="24"/>
        </w:rPr>
        <w:t xml:space="preserve"> (VFL), microscopio óptico, osciloscopio óptico, fusionadoras, </w:t>
      </w:r>
      <w:proofErr w:type="spellStart"/>
      <w:r>
        <w:rPr>
          <w:rFonts w:ascii="Arial" w:hAnsi="Arial" w:cs="Arial"/>
          <w:sz w:val="24"/>
          <w:szCs w:val="24"/>
        </w:rPr>
        <w:t>power</w:t>
      </w:r>
      <w:proofErr w:type="spellEnd"/>
      <w:r>
        <w:rPr>
          <w:rFonts w:ascii="Arial" w:hAnsi="Arial" w:cs="Arial"/>
          <w:sz w:val="24"/>
          <w:szCs w:val="24"/>
        </w:rPr>
        <w:t xml:space="preserve"> meter, cables de fibra óptica con distintos conectores, </w:t>
      </w:r>
      <w:proofErr w:type="spellStart"/>
      <w:r w:rsidR="00B306DF">
        <w:rPr>
          <w:rFonts w:ascii="Arial" w:hAnsi="Arial" w:cs="Arial"/>
          <w:sz w:val="24"/>
          <w:szCs w:val="24"/>
        </w:rPr>
        <w:t>tester</w:t>
      </w:r>
      <w:proofErr w:type="spellEnd"/>
      <w:r w:rsidR="00B306DF">
        <w:rPr>
          <w:rFonts w:ascii="Arial" w:hAnsi="Arial" w:cs="Arial"/>
          <w:sz w:val="24"/>
          <w:szCs w:val="24"/>
        </w:rPr>
        <w:t xml:space="preserve"> de fibra óptica, entre otros implementos.</w:t>
      </w:r>
    </w:p>
    <w:p w14:paraId="247C6562" w14:textId="15518B9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Universidad de </w:t>
      </w:r>
      <w:r w:rsidR="00CF51BC">
        <w:rPr>
          <w:rFonts w:ascii="Arial" w:hAnsi="Arial" w:cs="Arial"/>
          <w:sz w:val="24"/>
          <w:szCs w:val="24"/>
        </w:rPr>
        <w:t>L</w:t>
      </w:r>
      <w:r w:rsidRPr="00CD1990">
        <w:rPr>
          <w:rFonts w:ascii="Arial" w:hAnsi="Arial" w:cs="Arial"/>
          <w:sz w:val="24"/>
          <w:szCs w:val="24"/>
        </w:rPr>
        <w:t>as Américas es una entidad destacada 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534A350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75ABBB55" w14:textId="14568CC8" w:rsidR="004D78FB" w:rsidRDefault="00CD1990" w:rsidP="004D78FB">
      <w:pPr>
        <w:jc w:val="both"/>
        <w:rPr>
          <w:rFonts w:ascii="Arial" w:hAnsi="Arial" w:cs="Arial"/>
          <w:sz w:val="24"/>
          <w:szCs w:val="24"/>
        </w:rPr>
      </w:pPr>
      <w:r w:rsidRPr="00CD1990">
        <w:rPr>
          <w:rFonts w:ascii="Arial" w:hAnsi="Arial" w:cs="Arial"/>
          <w:sz w:val="24"/>
          <w:szCs w:val="24"/>
        </w:rPr>
        <w:t xml:space="preserve">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w:t>
      </w:r>
      <w:r w:rsidRPr="00CD1990">
        <w:rPr>
          <w:rFonts w:ascii="Arial" w:hAnsi="Arial" w:cs="Arial"/>
          <w:sz w:val="24"/>
          <w:szCs w:val="24"/>
        </w:rPr>
        <w:lastRenderedPageBreak/>
        <w:t>proyecto avance de manera eficiente, manteniendo altos estándares de calidad y optimización en todos sus procesos.</w:t>
      </w:r>
    </w:p>
    <w:p w14:paraId="214D67CF" w14:textId="77777777" w:rsidR="004D78FB" w:rsidRPr="004D78FB" w:rsidRDefault="004D78FB" w:rsidP="004D78FB">
      <w:pPr>
        <w:jc w:val="both"/>
        <w:rPr>
          <w:rFonts w:ascii="Arial" w:hAnsi="Arial" w:cs="Arial"/>
          <w:sz w:val="24"/>
          <w:szCs w:val="24"/>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5" w:name="_Toc122600822"/>
      <w:r w:rsidRPr="00726525">
        <w:rPr>
          <w:rFonts w:ascii="Arial" w:hAnsi="Arial" w:cs="Arial"/>
          <w:b/>
          <w:bCs/>
          <w:color w:val="auto"/>
          <w:sz w:val="24"/>
          <w:szCs w:val="24"/>
          <w:lang w:eastAsia="en-US"/>
        </w:rPr>
        <w:t>Impacto del proyecto en la sociedad</w:t>
      </w:r>
      <w:bookmarkEnd w:id="5"/>
    </w:p>
    <w:p w14:paraId="56508346" w14:textId="77777777" w:rsidR="00812ADD" w:rsidRDefault="00812ADD" w:rsidP="00812ADD">
      <w:pPr>
        <w:pStyle w:val="Prrafodelista"/>
        <w:ind w:left="360"/>
        <w:rPr>
          <w:rFonts w:ascii="Arial" w:hAnsi="Arial" w:cs="Arial"/>
          <w:color w:val="0000FF"/>
          <w:sz w:val="24"/>
          <w:szCs w:val="24"/>
        </w:rPr>
      </w:pPr>
    </w:p>
    <w:p w14:paraId="29A1CDED" w14:textId="77777777" w:rsidR="00CD1990" w:rsidRPr="00CD1990" w:rsidRDefault="00CD1990" w:rsidP="00CD1990">
      <w:pPr>
        <w:jc w:val="both"/>
        <w:rPr>
          <w:rFonts w:ascii="Arial" w:hAnsi="Arial" w:cs="Arial"/>
          <w:sz w:val="24"/>
          <w:szCs w:val="24"/>
        </w:rPr>
      </w:pPr>
      <w:r w:rsidRPr="00CD1990">
        <w:rPr>
          <w:rFonts w:ascii="Arial" w:hAnsi="Arial" w:cs="Arial"/>
          <w:sz w:val="24"/>
          <w:szCs w:val="24"/>
        </w:rPr>
        <w:t>El desarrollo del proyecto pretende cubrir diversos medios como:</w:t>
      </w:r>
    </w:p>
    <w:p w14:paraId="3F65B807"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 Sin olvidar que, al ser un proyecto de código abierto, permitiría la colaboración en conjunto entre diferentes universidades y centros de investigación. Los estudiantes y profesores podrían contribuir al desarrollo del software, compartiendo mejoras y nuevas funcionalidades.</w:t>
      </w:r>
    </w:p>
    <w:p w14:paraId="3C51CC35"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En otro aspecto se puede reducir costos debido a utilizar un software libre, la universidad puede ahorrar en licencias en simuladores de redes ópticas, y en su lugar los recursos económicos pueden ser destinados para otros fines relacionados a la investigación y el desarrollo de nuevas tecnologías.</w:t>
      </w:r>
    </w:p>
    <w:p w14:paraId="2913DF61"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 optimizar el diseño y la planificación de redes ópticas, se puede reducir la necesidad de hardware adicional, lo que disminuye la generación de residuos, sin olvidar que al ser un software libre fomenta la optimización y reutilización de código, lo que puede reducir la necesidad de desarrollarlo desde cero, lo que contribuye a disminuir la huella de carbono. LA NACION (2021) afirma </w:t>
      </w:r>
      <w:r w:rsidRPr="00CD1990">
        <w:rPr>
          <w:rFonts w:ascii="Arial" w:hAnsi="Arial" w:cs="Arial"/>
          <w:i/>
          <w:iCs/>
          <w:sz w:val="24"/>
          <w:szCs w:val="24"/>
        </w:rPr>
        <w:t xml:space="preserve">“Para ejecutar un programa, una aplicación o una </w:t>
      </w:r>
      <w:proofErr w:type="gramStart"/>
      <w:r w:rsidRPr="00CD1990">
        <w:rPr>
          <w:rFonts w:ascii="Arial" w:hAnsi="Arial" w:cs="Arial"/>
          <w:i/>
          <w:iCs/>
          <w:sz w:val="24"/>
          <w:szCs w:val="24"/>
        </w:rPr>
        <w:t>app</w:t>
      </w:r>
      <w:proofErr w:type="gramEnd"/>
      <w:r w:rsidRPr="00CD1990">
        <w:rPr>
          <w:rFonts w:ascii="Arial" w:hAnsi="Arial" w:cs="Arial"/>
          <w:i/>
          <w:iCs/>
          <w:sz w:val="24"/>
          <w:szCs w:val="24"/>
        </w:rPr>
        <w:t xml:space="preserve"> se requiere energía eléctrica. Por lo tanto, la forma en la que se escribe el código puede impactar en el cambio climático. Los desarrolladores enrolados en esta tendencia tratan de utilizar la menor cantidad de líneas de código (más sobre esto enseguida), aunque sin alterar la experiencia del usuario”.</w:t>
      </w:r>
    </w:p>
    <w:p w14:paraId="5592F28C" w14:textId="0A3EE255"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El empleo de simuladores en la educación conlleva varias consideraciones éticas. Primero, es </w:t>
      </w:r>
      <w:r>
        <w:rPr>
          <w:rFonts w:ascii="Arial" w:hAnsi="Arial" w:cs="Arial"/>
          <w:sz w:val="24"/>
          <w:szCs w:val="24"/>
        </w:rPr>
        <w:t>importante</w:t>
      </w:r>
      <w:r w:rsidRPr="00731C99">
        <w:rPr>
          <w:rFonts w:ascii="Arial" w:hAnsi="Arial" w:cs="Arial"/>
          <w:sz w:val="24"/>
          <w:szCs w:val="24"/>
        </w:rPr>
        <w:t xml:space="preserve"> informar a los usuarios para que comprendan los objetivos y posibles riesgos asociados. Además, el diseño del simulador debe enfocarse en maximizar los beneficios educativos y minimizar errores. Es fundamental asegurar que todos los usuarios tengan las mismas oportunidades de aprendizaje y que los escenarios de simulación sean justos y estandarizados.</w:t>
      </w:r>
    </w:p>
    <w:p w14:paraId="016FC97E" w14:textId="77777777"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Estos principios son esenciales para crear un entorno de aprendizaje seguro y efectivo, fomentando el desarrollo de habilidades críticas sin comprometer la ética. Además, el uso de simuladores puede promover la reflexión sobre las </w:t>
      </w:r>
      <w:r w:rsidRPr="00731C99">
        <w:rPr>
          <w:rFonts w:ascii="Arial" w:hAnsi="Arial" w:cs="Arial"/>
          <w:sz w:val="24"/>
          <w:szCs w:val="24"/>
        </w:rPr>
        <w:lastRenderedPageBreak/>
        <w:t>decisiones éticas en el diseño e implementación de redes ópticas, preparando a los estudiantes para enfrentar dilemas éticos en su futura carrera profesional.</w:t>
      </w:r>
    </w:p>
    <w:p w14:paraId="0CAFFBE8" w14:textId="13BA6D19" w:rsidR="002D0251" w:rsidRDefault="002D0251" w:rsidP="002D0251">
      <w:pPr>
        <w:pStyle w:val="Ttulo1"/>
        <w:ind w:left="564"/>
        <w:rPr>
          <w:rFonts w:ascii="Arial" w:hAnsi="Arial" w:cs="Arial"/>
        </w:rPr>
      </w:pPr>
    </w:p>
    <w:p w14:paraId="554EC43E" w14:textId="77777777" w:rsidR="00E660F8" w:rsidRPr="002D0251" w:rsidRDefault="00E660F8" w:rsidP="00E660F8">
      <w:pPr>
        <w:pStyle w:val="Ttulo1"/>
        <w:numPr>
          <w:ilvl w:val="0"/>
          <w:numId w:val="7"/>
        </w:numPr>
        <w:rPr>
          <w:rFonts w:ascii="Arial" w:hAnsi="Arial" w:cs="Arial"/>
        </w:rPr>
      </w:pPr>
      <w:bookmarkStart w:id="6" w:name="_Toc122600823"/>
      <w:r w:rsidRPr="6BF677D6">
        <w:rPr>
          <w:rFonts w:ascii="Arial" w:hAnsi="Arial" w:cs="Arial"/>
        </w:rPr>
        <w:t>Análisis de posibles soluciones</w:t>
      </w:r>
      <w:bookmarkEnd w:id="6"/>
    </w:p>
    <w:p w14:paraId="78CAFD9F" w14:textId="19F268DF" w:rsidR="6BF677D6" w:rsidRDefault="6BF677D6" w:rsidP="6BF677D6">
      <w:pPr>
        <w:pStyle w:val="Ttulo1"/>
        <w:ind w:left="0"/>
        <w:rPr>
          <w:rFonts w:ascii="Arial" w:hAnsi="Arial" w:cs="Arial"/>
        </w:rPr>
      </w:pPr>
    </w:p>
    <w:p w14:paraId="49CB6912" w14:textId="7F0CF254" w:rsidR="00E660F8" w:rsidRDefault="025E9C4B" w:rsidP="6BF677D6">
      <w:pPr>
        <w:jc w:val="both"/>
        <w:rPr>
          <w:rFonts w:ascii="Arial" w:hAnsi="Arial" w:cs="Arial"/>
          <w:color w:val="0000FF"/>
          <w:sz w:val="24"/>
          <w:szCs w:val="24"/>
        </w:rPr>
      </w:pPr>
      <w:r w:rsidRPr="6BF677D6">
        <w:rPr>
          <w:rFonts w:ascii="Arial" w:eastAsia="Times New Roman" w:hAnsi="Arial" w:cs="Arial"/>
          <w:b/>
          <w:bCs/>
          <w:sz w:val="24"/>
          <w:szCs w:val="24"/>
          <w:lang w:eastAsia="en-US"/>
        </w:rPr>
        <w:t xml:space="preserve">  2.1. Identificación y selección de la mejor solución</w:t>
      </w:r>
      <w:r w:rsidRPr="6BF677D6">
        <w:rPr>
          <w:rFonts w:ascii="Arial" w:hAnsi="Arial" w:cs="Arial"/>
          <w:color w:val="0000FF"/>
          <w:sz w:val="24"/>
          <w:szCs w:val="24"/>
        </w:rPr>
        <w:t xml:space="preserve">  </w:t>
      </w:r>
    </w:p>
    <w:p w14:paraId="52A0153C" w14:textId="6C529F88" w:rsidR="00AF076B" w:rsidDel="00DB5BF2" w:rsidRDefault="00AF076B" w:rsidP="6BF677D6">
      <w:pPr>
        <w:jc w:val="both"/>
        <w:rPr>
          <w:del w:id="7" w:author="Rubén Rumipamba Zambrano" w:date="2024-12-06T12:17:00Z" w16du:dateUtc="2024-12-06T17:17:00Z"/>
          <w:rFonts w:ascii="Arial" w:hAnsi="Arial" w:cs="Arial"/>
          <w:color w:val="0000FF"/>
          <w:sz w:val="24"/>
          <w:szCs w:val="24"/>
        </w:rPr>
      </w:pPr>
    </w:p>
    <w:p w14:paraId="52E664DA" w14:textId="342F7EDE" w:rsidR="00AF076B" w:rsidRPr="00AF076B" w:rsidRDefault="00AF076B" w:rsidP="00AF076B">
      <w:pPr>
        <w:jc w:val="both"/>
        <w:rPr>
          <w:rFonts w:ascii="Arial" w:hAnsi="Arial" w:cs="Arial"/>
          <w:sz w:val="24"/>
          <w:szCs w:val="24"/>
        </w:rPr>
      </w:pPr>
      <w:r w:rsidRPr="00AF076B">
        <w:rPr>
          <w:rFonts w:ascii="Arial" w:hAnsi="Arial" w:cs="Arial"/>
          <w:sz w:val="24"/>
          <w:szCs w:val="24"/>
        </w:rPr>
        <w:t xml:space="preserve">En términos generales, la implementación de simuladores de redes ópticas es </w:t>
      </w:r>
      <w:r w:rsidR="00A55F0A">
        <w:rPr>
          <w:rFonts w:ascii="Arial" w:hAnsi="Arial" w:cs="Arial"/>
          <w:sz w:val="24"/>
          <w:szCs w:val="24"/>
        </w:rPr>
        <w:t>importante</w:t>
      </w:r>
      <w:r w:rsidRPr="00AF076B">
        <w:rPr>
          <w:rFonts w:ascii="Arial" w:hAnsi="Arial" w:cs="Arial"/>
          <w:sz w:val="24"/>
          <w:szCs w:val="24"/>
        </w:rPr>
        <w:t xml:space="preserve"> para la educación y la investigación en telecomunicaciones. Estos simuladores permiten a los estudiantes diseñar, analizar y optimizar redes ópticas sin incurrir en los altos costos de los equipos físicos. Para </w:t>
      </w:r>
      <w:r w:rsidR="00A55F0A">
        <w:rPr>
          <w:rFonts w:ascii="Arial" w:hAnsi="Arial" w:cs="Arial"/>
          <w:sz w:val="24"/>
          <w:szCs w:val="24"/>
        </w:rPr>
        <w:t>satisfacer</w:t>
      </w:r>
      <w:r w:rsidRPr="00AF076B">
        <w:rPr>
          <w:rFonts w:ascii="Arial" w:hAnsi="Arial" w:cs="Arial"/>
          <w:sz w:val="24"/>
          <w:szCs w:val="24"/>
        </w:rPr>
        <w:t xml:space="preserve"> la necesidad de un simulador de redes ópticas en la universidad, se han considerado tres posibles soluciones: la implementación de un simulador basado en </w:t>
      </w:r>
      <w:proofErr w:type="spellStart"/>
      <w:r w:rsidRPr="00AF076B">
        <w:rPr>
          <w:rFonts w:ascii="Arial" w:hAnsi="Arial" w:cs="Arial"/>
          <w:sz w:val="24"/>
          <w:szCs w:val="24"/>
        </w:rPr>
        <w:t>GNPy</w:t>
      </w:r>
      <w:proofErr w:type="spellEnd"/>
      <w:r w:rsidRPr="00AF076B">
        <w:rPr>
          <w:rFonts w:ascii="Arial" w:hAnsi="Arial" w:cs="Arial"/>
          <w:sz w:val="24"/>
          <w:szCs w:val="24"/>
        </w:rPr>
        <w:t xml:space="preserve"> (Python), el uso de simuladores comerciales con licencias educativas, y el desarrollo de un simulador propio desde cero. </w:t>
      </w:r>
    </w:p>
    <w:p w14:paraId="6BB7E94B" w14:textId="77777777" w:rsidR="00AF076B" w:rsidRPr="00AF076B" w:rsidRDefault="00AF076B" w:rsidP="00AF076B">
      <w:pPr>
        <w:jc w:val="both"/>
        <w:rPr>
          <w:rFonts w:ascii="Arial" w:hAnsi="Arial" w:cs="Arial"/>
          <w:sz w:val="24"/>
          <w:szCs w:val="24"/>
        </w:rPr>
      </w:pPr>
      <w:r w:rsidRPr="00AF076B">
        <w:rPr>
          <w:rFonts w:ascii="Arial" w:hAnsi="Arial" w:cs="Arial"/>
          <w:sz w:val="24"/>
          <w:szCs w:val="24"/>
        </w:rPr>
        <w:t> </w:t>
      </w:r>
    </w:p>
    <w:p w14:paraId="097DC3E2" w14:textId="77777777" w:rsidR="00AF076B" w:rsidRPr="001C5BB9" w:rsidRDefault="00AF076B" w:rsidP="00AF076B">
      <w:pPr>
        <w:jc w:val="both"/>
        <w:rPr>
          <w:rFonts w:ascii="Arial" w:hAnsi="Arial" w:cs="Arial"/>
          <w:b/>
          <w:bCs/>
          <w:sz w:val="24"/>
          <w:szCs w:val="24"/>
        </w:rPr>
      </w:pPr>
      <w:r w:rsidRPr="001C5BB9">
        <w:rPr>
          <w:rFonts w:ascii="Arial" w:hAnsi="Arial" w:cs="Arial"/>
          <w:b/>
          <w:bCs/>
          <w:sz w:val="24"/>
          <w:szCs w:val="24"/>
        </w:rPr>
        <w:t xml:space="preserve">Implementación de un simulador basado en </w:t>
      </w:r>
      <w:proofErr w:type="spellStart"/>
      <w:r w:rsidRPr="001C5BB9">
        <w:rPr>
          <w:rFonts w:ascii="Arial" w:hAnsi="Arial" w:cs="Arial"/>
          <w:b/>
          <w:bCs/>
          <w:sz w:val="24"/>
          <w:szCs w:val="24"/>
        </w:rPr>
        <w:t>GNPy</w:t>
      </w:r>
      <w:proofErr w:type="spellEnd"/>
      <w:r w:rsidRPr="001C5BB9">
        <w:rPr>
          <w:rFonts w:ascii="Arial" w:hAnsi="Arial" w:cs="Arial"/>
          <w:b/>
          <w:bCs/>
          <w:sz w:val="24"/>
          <w:szCs w:val="24"/>
        </w:rPr>
        <w:t xml:space="preserve"> (Python) </w:t>
      </w:r>
    </w:p>
    <w:p w14:paraId="47E36057" w14:textId="0BF72147" w:rsidR="009B42A4" w:rsidRDefault="001C5BB9" w:rsidP="00AF076B">
      <w:pPr>
        <w:jc w:val="both"/>
        <w:rPr>
          <w:rFonts w:ascii="Arial" w:hAnsi="Arial" w:cs="Arial"/>
          <w:sz w:val="24"/>
          <w:szCs w:val="24"/>
        </w:rPr>
      </w:pPr>
      <w:r>
        <w:rPr>
          <w:rFonts w:ascii="Arial" w:hAnsi="Arial" w:cs="Arial"/>
          <w:sz w:val="24"/>
          <w:szCs w:val="24"/>
        </w:rPr>
        <w:t>Es</w:t>
      </w:r>
      <w:r w:rsidR="00A55F0A">
        <w:rPr>
          <w:rFonts w:ascii="Arial" w:hAnsi="Arial" w:cs="Arial"/>
          <w:sz w:val="24"/>
          <w:szCs w:val="24"/>
        </w:rPr>
        <w:t>ta opción consiste en</w:t>
      </w:r>
      <w:r>
        <w:rPr>
          <w:rFonts w:ascii="Arial" w:hAnsi="Arial" w:cs="Arial"/>
          <w:sz w:val="24"/>
          <w:szCs w:val="24"/>
        </w:rPr>
        <w:t xml:space="preserve"> u</w:t>
      </w:r>
      <w:r w:rsidR="009B42A4">
        <w:rPr>
          <w:rFonts w:ascii="Arial" w:hAnsi="Arial" w:cs="Arial"/>
          <w:sz w:val="24"/>
          <w:szCs w:val="24"/>
        </w:rPr>
        <w:t xml:space="preserve">n simulador de redes ópticas basado en </w:t>
      </w:r>
      <w:proofErr w:type="spellStart"/>
      <w:r w:rsidR="009B42A4">
        <w:rPr>
          <w:rFonts w:ascii="Arial" w:hAnsi="Arial" w:cs="Arial"/>
          <w:sz w:val="24"/>
          <w:szCs w:val="24"/>
        </w:rPr>
        <w:t>GNPy</w:t>
      </w:r>
      <w:proofErr w:type="spellEnd"/>
      <w:r w:rsidR="009B42A4">
        <w:rPr>
          <w:rFonts w:ascii="Arial" w:hAnsi="Arial" w:cs="Arial"/>
          <w:sz w:val="24"/>
          <w:szCs w:val="24"/>
        </w:rPr>
        <w:t>, es u</w:t>
      </w:r>
      <w:r>
        <w:rPr>
          <w:rFonts w:ascii="Arial" w:hAnsi="Arial" w:cs="Arial"/>
          <w:sz w:val="24"/>
          <w:szCs w:val="24"/>
        </w:rPr>
        <w:t>na herramienta</w:t>
      </w:r>
      <w:r w:rsidR="009B42A4">
        <w:rPr>
          <w:rFonts w:ascii="Arial" w:hAnsi="Arial" w:cs="Arial"/>
          <w:sz w:val="24"/>
          <w:szCs w:val="24"/>
        </w:rPr>
        <w:t xml:space="preserve"> de código abierto en Python</w:t>
      </w:r>
      <w:r>
        <w:rPr>
          <w:rFonts w:ascii="Arial" w:hAnsi="Arial" w:cs="Arial"/>
          <w:sz w:val="24"/>
          <w:szCs w:val="24"/>
        </w:rPr>
        <w:t xml:space="preserve"> desarrollada por la comunidad</w:t>
      </w:r>
      <w:r w:rsidR="009B42A4">
        <w:rPr>
          <w:rFonts w:ascii="Arial" w:hAnsi="Arial" w:cs="Arial"/>
          <w:sz w:val="24"/>
          <w:szCs w:val="24"/>
        </w:rPr>
        <w:t>,</w:t>
      </w:r>
      <w:r>
        <w:rPr>
          <w:rFonts w:ascii="Arial" w:hAnsi="Arial" w:cs="Arial"/>
          <w:sz w:val="24"/>
          <w:szCs w:val="24"/>
        </w:rPr>
        <w:t xml:space="preserve"> su función es la planificación y optimización de rutas de redes ópticas, el cual </w:t>
      </w:r>
      <w:r w:rsidR="006B786B">
        <w:rPr>
          <w:rFonts w:ascii="Arial" w:hAnsi="Arial" w:cs="Arial"/>
          <w:sz w:val="24"/>
          <w:szCs w:val="24"/>
        </w:rPr>
        <w:t>está</w:t>
      </w:r>
      <w:r>
        <w:rPr>
          <w:rFonts w:ascii="Arial" w:hAnsi="Arial" w:cs="Arial"/>
          <w:sz w:val="24"/>
          <w:szCs w:val="24"/>
        </w:rPr>
        <w:t xml:space="preserve"> basado en el modelo de ruido gaussiano.</w:t>
      </w:r>
      <w:r w:rsidR="00802694">
        <w:rPr>
          <w:rFonts w:ascii="Arial" w:hAnsi="Arial" w:cs="Arial"/>
          <w:sz w:val="24"/>
          <w:szCs w:val="24"/>
        </w:rPr>
        <w:t xml:space="preserve"> </w:t>
      </w:r>
      <w:proofErr w:type="spellStart"/>
      <w:r w:rsidR="00802694">
        <w:rPr>
          <w:rFonts w:ascii="Arial" w:hAnsi="Arial" w:cs="Arial"/>
          <w:sz w:val="24"/>
          <w:szCs w:val="24"/>
        </w:rPr>
        <w:t>GNPy</w:t>
      </w:r>
      <w:proofErr w:type="spellEnd"/>
      <w:r w:rsidR="00802694">
        <w:rPr>
          <w:rFonts w:ascii="Arial" w:hAnsi="Arial" w:cs="Arial"/>
          <w:sz w:val="24"/>
          <w:szCs w:val="24"/>
        </w:rPr>
        <w:t xml:space="preserve"> menciona:</w:t>
      </w:r>
    </w:p>
    <w:p w14:paraId="38D05C4A" w14:textId="1CE8F3E6" w:rsidR="00AF076B" w:rsidRPr="004D5833" w:rsidRDefault="00802694" w:rsidP="00AF076B">
      <w:pPr>
        <w:jc w:val="both"/>
        <w:rPr>
          <w:rFonts w:ascii="Arial" w:hAnsi="Arial" w:cs="Arial"/>
          <w:i/>
          <w:iCs/>
          <w:sz w:val="24"/>
          <w:szCs w:val="24"/>
        </w:rPr>
      </w:pPr>
      <w:r>
        <w:rPr>
          <w:rFonts w:ascii="Arial" w:hAnsi="Arial" w:cs="Arial"/>
          <w:i/>
          <w:iCs/>
          <w:sz w:val="24"/>
          <w:szCs w:val="24"/>
        </w:rPr>
        <w:t>“</w:t>
      </w:r>
      <w:r w:rsidR="001C5BB9" w:rsidRPr="001C5BB9">
        <w:rPr>
          <w:rFonts w:ascii="Arial" w:hAnsi="Arial" w:cs="Arial"/>
          <w:i/>
          <w:iCs/>
          <w:sz w:val="24"/>
          <w:szCs w:val="24"/>
        </w:rPr>
        <w:t>Este programa funciona en una topología de red (formato JSON o Excel), procesando la lista de solicitudes de servicio (JSON o XLS nuevamente). Las solicitudes de servicio y los formatos de respuesta se basan en el draft-ietf-teas-yang-path-computation-01 con extensiones personalizadas.</w:t>
      </w:r>
      <w:r>
        <w:rPr>
          <w:rFonts w:ascii="Arial" w:hAnsi="Arial" w:cs="Arial"/>
          <w:i/>
          <w:iCs/>
          <w:sz w:val="24"/>
          <w:szCs w:val="24"/>
        </w:rPr>
        <w:t>”</w:t>
      </w:r>
    </w:p>
    <w:p w14:paraId="2C715CA6" w14:textId="77777777" w:rsidR="00AF076B" w:rsidRPr="00802694" w:rsidRDefault="00AF076B" w:rsidP="00AF076B">
      <w:pPr>
        <w:jc w:val="both"/>
        <w:rPr>
          <w:rFonts w:ascii="Arial" w:hAnsi="Arial" w:cs="Arial"/>
          <w:b/>
          <w:bCs/>
          <w:sz w:val="24"/>
          <w:szCs w:val="24"/>
        </w:rPr>
      </w:pPr>
      <w:r w:rsidRPr="00802694">
        <w:rPr>
          <w:rFonts w:ascii="Arial" w:hAnsi="Arial" w:cs="Arial"/>
          <w:b/>
          <w:bCs/>
          <w:sz w:val="24"/>
          <w:szCs w:val="24"/>
        </w:rPr>
        <w:t>Implementación de simuladores comerciales con licencias educativas </w:t>
      </w:r>
    </w:p>
    <w:p w14:paraId="027A68A5" w14:textId="083A39D7" w:rsidR="00802694" w:rsidRPr="00AF076B" w:rsidRDefault="00AF076B" w:rsidP="00AF076B">
      <w:pPr>
        <w:jc w:val="both"/>
        <w:rPr>
          <w:rFonts w:ascii="Arial" w:hAnsi="Arial" w:cs="Arial"/>
          <w:sz w:val="24"/>
          <w:szCs w:val="24"/>
        </w:rPr>
      </w:pPr>
      <w:r w:rsidRPr="00AF076B">
        <w:rPr>
          <w:rFonts w:ascii="Arial" w:hAnsi="Arial" w:cs="Arial"/>
          <w:sz w:val="24"/>
          <w:szCs w:val="24"/>
        </w:rPr>
        <w:t> </w:t>
      </w:r>
      <w:r w:rsidR="00802694">
        <w:rPr>
          <w:rFonts w:ascii="Arial" w:hAnsi="Arial" w:cs="Arial"/>
          <w:sz w:val="24"/>
          <w:szCs w:val="24"/>
        </w:rPr>
        <w:t xml:space="preserve">Esta opción consiste en adquirir licencias educativas para simuladores comerciales como </w:t>
      </w:r>
      <w:proofErr w:type="spellStart"/>
      <w:r w:rsidR="00802694">
        <w:rPr>
          <w:rFonts w:ascii="Arial" w:hAnsi="Arial" w:cs="Arial"/>
          <w:sz w:val="24"/>
          <w:szCs w:val="24"/>
        </w:rPr>
        <w:t>OptSim</w:t>
      </w:r>
      <w:proofErr w:type="spellEnd"/>
      <w:r w:rsidR="00802694">
        <w:rPr>
          <w:rFonts w:ascii="Arial" w:hAnsi="Arial" w:cs="Arial"/>
          <w:sz w:val="24"/>
          <w:szCs w:val="24"/>
        </w:rPr>
        <w:t xml:space="preserve"> o OPNET. </w:t>
      </w:r>
      <w:r w:rsidR="00802694" w:rsidRPr="00802694">
        <w:rPr>
          <w:rFonts w:ascii="Arial" w:hAnsi="Arial" w:cs="Arial"/>
          <w:sz w:val="24"/>
          <w:szCs w:val="24"/>
        </w:rPr>
        <w:t>Estos simuladores están diseñados para proporcionar una experiencia completa y profesional en la simulación de redes ópticas, con interfaces gráficas intuitivas y una amplia</w:t>
      </w:r>
      <w:r w:rsidR="00802694">
        <w:rPr>
          <w:rFonts w:ascii="Arial" w:hAnsi="Arial" w:cs="Arial"/>
          <w:sz w:val="24"/>
          <w:szCs w:val="24"/>
        </w:rPr>
        <w:t xml:space="preserve"> opción</w:t>
      </w:r>
      <w:r w:rsidR="00802694" w:rsidRPr="00802694">
        <w:rPr>
          <w:rFonts w:ascii="Arial" w:hAnsi="Arial" w:cs="Arial"/>
          <w:sz w:val="24"/>
          <w:szCs w:val="24"/>
        </w:rPr>
        <w:t xml:space="preserve"> de herramientas y capacidades. Las licencias educativas suelen ofrecer descuentos significativos en comparación con las licencias comerciales estándar, pero aún pueden representar un costo considerable.</w:t>
      </w:r>
    </w:p>
    <w:p w14:paraId="490B853D" w14:textId="7CC49D5F" w:rsidR="00AF076B" w:rsidRPr="00A55F0A" w:rsidRDefault="005C0662" w:rsidP="00AF076B">
      <w:pPr>
        <w:jc w:val="both"/>
        <w:rPr>
          <w:rFonts w:ascii="Arial" w:hAnsi="Arial" w:cs="Arial"/>
          <w:b/>
          <w:bCs/>
          <w:sz w:val="24"/>
          <w:szCs w:val="24"/>
        </w:rPr>
      </w:pPr>
      <w:r w:rsidRPr="00A55F0A">
        <w:rPr>
          <w:rFonts w:ascii="Arial" w:hAnsi="Arial" w:cs="Arial"/>
          <w:b/>
          <w:bCs/>
          <w:sz w:val="24"/>
          <w:szCs w:val="24"/>
        </w:rPr>
        <w:t>I</w:t>
      </w:r>
      <w:r w:rsidR="00AF076B" w:rsidRPr="00A55F0A">
        <w:rPr>
          <w:rFonts w:ascii="Arial" w:hAnsi="Arial" w:cs="Arial"/>
          <w:b/>
          <w:bCs/>
          <w:sz w:val="24"/>
          <w:szCs w:val="24"/>
        </w:rPr>
        <w:t>mplementación y desarrollo de un simulador propio desde cero </w:t>
      </w:r>
    </w:p>
    <w:p w14:paraId="6BF87BE0" w14:textId="346B020B" w:rsidR="00802694" w:rsidRDefault="00AF076B" w:rsidP="00AF076B">
      <w:pPr>
        <w:jc w:val="both"/>
        <w:rPr>
          <w:rFonts w:ascii="Arial" w:hAnsi="Arial" w:cs="Arial"/>
          <w:sz w:val="24"/>
          <w:szCs w:val="24"/>
        </w:rPr>
      </w:pPr>
      <w:r w:rsidRPr="00AF076B">
        <w:rPr>
          <w:rFonts w:ascii="Arial" w:hAnsi="Arial" w:cs="Arial"/>
          <w:color w:val="0000FF"/>
          <w:sz w:val="24"/>
          <w:szCs w:val="24"/>
        </w:rPr>
        <w:t> </w:t>
      </w:r>
      <w:r w:rsidR="00A55F0A" w:rsidRPr="00A55F0A">
        <w:rPr>
          <w:rFonts w:ascii="Arial" w:hAnsi="Arial" w:cs="Arial"/>
          <w:sz w:val="24"/>
          <w:szCs w:val="24"/>
        </w:rPr>
        <w:t xml:space="preserve">Esta solución implica desarrollar un simulador de redes ópticas completamente nuevo, adaptado a las necesidades </w:t>
      </w:r>
      <w:r w:rsidR="0056272D">
        <w:rPr>
          <w:rFonts w:ascii="Arial" w:hAnsi="Arial" w:cs="Arial"/>
          <w:sz w:val="24"/>
          <w:szCs w:val="24"/>
        </w:rPr>
        <w:t>requeridas</w:t>
      </w:r>
      <w:r w:rsidR="00A55F0A" w:rsidRPr="00A55F0A">
        <w:rPr>
          <w:rFonts w:ascii="Arial" w:hAnsi="Arial" w:cs="Arial"/>
          <w:sz w:val="24"/>
          <w:szCs w:val="24"/>
        </w:rPr>
        <w:t xml:space="preserve"> de la universidad. El desarrollo </w:t>
      </w:r>
      <w:r w:rsidR="00A55F0A" w:rsidRPr="00A55F0A">
        <w:rPr>
          <w:rFonts w:ascii="Arial" w:hAnsi="Arial" w:cs="Arial"/>
          <w:sz w:val="24"/>
          <w:szCs w:val="24"/>
        </w:rPr>
        <w:lastRenderedPageBreak/>
        <w:t>de un simulador propio requiere la formación de un equipo de desarrollo con experiencia en simulación de redes ópticas y programación, así como la inversión de tiempo y recursos significativos. El simulador sería diseñado y construido internamente, lo que permitiría un control total sobre el diseño y las funcionalidades.</w:t>
      </w:r>
    </w:p>
    <w:p w14:paraId="6330A81F" w14:textId="77777777" w:rsidR="004D5833" w:rsidRPr="004D5833" w:rsidRDefault="004D5833" w:rsidP="00AF076B">
      <w:pPr>
        <w:jc w:val="both"/>
        <w:rPr>
          <w:rFonts w:ascii="Arial" w:hAnsi="Arial" w:cs="Arial"/>
          <w:sz w:val="24"/>
          <w:szCs w:val="24"/>
        </w:rPr>
      </w:pPr>
    </w:p>
    <w:p w14:paraId="139C6334" w14:textId="2FE18CC8" w:rsidR="00A55F0A" w:rsidRPr="00AF076B" w:rsidRDefault="00AF076B" w:rsidP="00AF076B">
      <w:pPr>
        <w:jc w:val="both"/>
        <w:rPr>
          <w:rFonts w:ascii="Arial" w:hAnsi="Arial" w:cs="Arial"/>
          <w:sz w:val="24"/>
          <w:szCs w:val="24"/>
        </w:rPr>
      </w:pPr>
      <w:r w:rsidRPr="00AF076B">
        <w:rPr>
          <w:rFonts w:ascii="Arial" w:hAnsi="Arial" w:cs="Arial"/>
          <w:b/>
          <w:bCs/>
          <w:sz w:val="24"/>
          <w:szCs w:val="24"/>
        </w:rPr>
        <w:t>Análisis FODA</w:t>
      </w:r>
      <w:r w:rsidRPr="00AF076B">
        <w:rPr>
          <w:rFonts w:ascii="Arial" w:hAnsi="Arial" w:cs="Arial"/>
          <w:sz w:val="24"/>
          <w:szCs w:val="24"/>
        </w:rPr>
        <w:t> </w:t>
      </w:r>
    </w:p>
    <w:p w14:paraId="45595AA9"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BA15783" wp14:editId="0BFC2DC8">
            <wp:extent cx="5400040" cy="3150235"/>
            <wp:effectExtent l="19050" t="0" r="29210" b="12065"/>
            <wp:docPr id="5285486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E19BBA0"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45DEA9E7" wp14:editId="76B17BEE">
            <wp:extent cx="5400040" cy="3150235"/>
            <wp:effectExtent l="19050" t="0" r="29210" b="12065"/>
            <wp:docPr id="18514379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BC91E1" w14:textId="77777777" w:rsidR="000D4C1A" w:rsidRDefault="000D4C1A" w:rsidP="00AF076B">
      <w:pPr>
        <w:jc w:val="both"/>
        <w:rPr>
          <w:rFonts w:ascii="Arial" w:hAnsi="Arial" w:cs="Arial"/>
          <w:color w:val="0000FF"/>
          <w:sz w:val="24"/>
          <w:szCs w:val="24"/>
        </w:rPr>
      </w:pPr>
    </w:p>
    <w:p w14:paraId="2D4A32A9" w14:textId="3FC2CFFF" w:rsidR="00AF076B" w:rsidRPr="00AF076B"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6E94B80E" wp14:editId="654094D7">
            <wp:extent cx="5400040" cy="3150235"/>
            <wp:effectExtent l="19050" t="0" r="10160" b="12065"/>
            <wp:docPr id="41130178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AF076B" w:rsidRPr="00AF076B">
        <w:rPr>
          <w:rFonts w:ascii="Arial" w:hAnsi="Arial" w:cs="Arial"/>
          <w:color w:val="0000FF"/>
          <w:sz w:val="24"/>
          <w:szCs w:val="24"/>
        </w:rPr>
        <w:t> </w:t>
      </w:r>
    </w:p>
    <w:p w14:paraId="23BB7200" w14:textId="6F446D45" w:rsidR="006077EB" w:rsidRPr="00CB7333" w:rsidRDefault="00AF076B" w:rsidP="00AF076B">
      <w:pPr>
        <w:jc w:val="both"/>
        <w:rPr>
          <w:rFonts w:ascii="Arial" w:hAnsi="Arial" w:cs="Arial"/>
          <w:b/>
          <w:bCs/>
          <w:sz w:val="24"/>
          <w:szCs w:val="24"/>
        </w:rPr>
      </w:pPr>
      <w:r w:rsidRPr="00CB7333">
        <w:rPr>
          <w:rFonts w:ascii="Arial" w:hAnsi="Arial" w:cs="Arial"/>
          <w:b/>
          <w:bCs/>
          <w:sz w:val="24"/>
          <w:szCs w:val="24"/>
        </w:rPr>
        <w:t> </w:t>
      </w:r>
      <w:r w:rsidR="005C0662" w:rsidRPr="00CB7333">
        <w:rPr>
          <w:rFonts w:ascii="Arial" w:hAnsi="Arial" w:cs="Arial"/>
          <w:b/>
          <w:bCs/>
          <w:sz w:val="24"/>
          <w:szCs w:val="24"/>
        </w:rPr>
        <w:t xml:space="preserve">Selección de </w:t>
      </w:r>
      <w:r w:rsidR="00CB7333" w:rsidRPr="00CB7333">
        <w:rPr>
          <w:rFonts w:ascii="Arial" w:hAnsi="Arial" w:cs="Arial"/>
          <w:b/>
          <w:bCs/>
          <w:sz w:val="24"/>
          <w:szCs w:val="24"/>
        </w:rPr>
        <w:t>Solución</w:t>
      </w:r>
    </w:p>
    <w:p w14:paraId="4118F146" w14:textId="5D150914" w:rsidR="004D5833" w:rsidRDefault="006B786B" w:rsidP="00AF076B">
      <w:pPr>
        <w:jc w:val="both"/>
        <w:rPr>
          <w:rFonts w:ascii="Arial" w:hAnsi="Arial" w:cs="Arial"/>
          <w:sz w:val="24"/>
          <w:szCs w:val="24"/>
        </w:rPr>
      </w:pPr>
      <w:r w:rsidRPr="006B786B">
        <w:rPr>
          <w:rFonts w:ascii="Arial" w:hAnsi="Arial" w:cs="Arial"/>
          <w:sz w:val="24"/>
          <w:szCs w:val="24"/>
        </w:rPr>
        <w:t>Después</w:t>
      </w:r>
      <w:r w:rsidR="006077EB" w:rsidRPr="006B786B">
        <w:rPr>
          <w:rFonts w:ascii="Arial" w:hAnsi="Arial" w:cs="Arial"/>
          <w:sz w:val="24"/>
          <w:szCs w:val="24"/>
        </w:rPr>
        <w:t xml:space="preserve"> del análisis FODA, la solución m</w:t>
      </w:r>
      <w:r w:rsidR="00082B21">
        <w:rPr>
          <w:rFonts w:ascii="Arial" w:hAnsi="Arial" w:cs="Arial"/>
          <w:sz w:val="24"/>
          <w:szCs w:val="24"/>
        </w:rPr>
        <w:t>á</w:t>
      </w:r>
      <w:r w:rsidR="006077EB" w:rsidRPr="006B786B">
        <w:rPr>
          <w:rFonts w:ascii="Arial" w:hAnsi="Arial" w:cs="Arial"/>
          <w:sz w:val="24"/>
          <w:szCs w:val="24"/>
        </w:rPr>
        <w:t xml:space="preserve">s viable es la implementación de un simulador basado en </w:t>
      </w:r>
      <w:proofErr w:type="spellStart"/>
      <w:r w:rsidR="00082B21" w:rsidRPr="006B786B">
        <w:rPr>
          <w:rFonts w:ascii="Arial" w:hAnsi="Arial" w:cs="Arial"/>
          <w:sz w:val="24"/>
          <w:szCs w:val="24"/>
        </w:rPr>
        <w:t>GNPy</w:t>
      </w:r>
      <w:proofErr w:type="spellEnd"/>
      <w:r w:rsidR="00082B21" w:rsidRPr="006B786B">
        <w:rPr>
          <w:rFonts w:ascii="Arial" w:hAnsi="Arial" w:cs="Arial"/>
          <w:sz w:val="24"/>
          <w:szCs w:val="24"/>
        </w:rPr>
        <w:t xml:space="preserve"> (</w:t>
      </w:r>
      <w:r w:rsidR="006077EB" w:rsidRPr="006B786B">
        <w:rPr>
          <w:rFonts w:ascii="Arial" w:hAnsi="Arial" w:cs="Arial"/>
          <w:sz w:val="24"/>
          <w:szCs w:val="24"/>
        </w:rPr>
        <w:t xml:space="preserve">Python), ya que ofrece un equilibrio entre costo, flexibilidad y capacidad de personalización, además de fomentar </w:t>
      </w:r>
      <w:r w:rsidRPr="006B786B">
        <w:rPr>
          <w:rFonts w:ascii="Arial" w:hAnsi="Arial" w:cs="Arial"/>
          <w:sz w:val="24"/>
          <w:szCs w:val="24"/>
        </w:rPr>
        <w:t>la colaboración y el desarrollo en habilidades de programación.</w:t>
      </w:r>
    </w:p>
    <w:p w14:paraId="3C3F1095" w14:textId="77777777" w:rsidR="004D5833" w:rsidRPr="0003774A" w:rsidRDefault="004D5833" w:rsidP="004D5833">
      <w:pPr>
        <w:jc w:val="both"/>
        <w:rPr>
          <w:rFonts w:ascii="Arial" w:hAnsi="Arial" w:cs="Arial"/>
          <w:b/>
          <w:bCs/>
          <w:sz w:val="24"/>
          <w:szCs w:val="24"/>
        </w:rPr>
      </w:pPr>
      <w:r w:rsidRPr="0003774A">
        <w:rPr>
          <w:rFonts w:ascii="Arial" w:hAnsi="Arial" w:cs="Arial"/>
          <w:b/>
          <w:bCs/>
          <w:sz w:val="24"/>
          <w:szCs w:val="24"/>
        </w:rPr>
        <w:t>Justificación de porque no se eligió las otras soluciones</w:t>
      </w:r>
    </w:p>
    <w:p w14:paraId="5A6C047C" w14:textId="77777777" w:rsidR="004D5833" w:rsidRPr="0003774A" w:rsidRDefault="004D5833" w:rsidP="004D5833">
      <w:pPr>
        <w:jc w:val="both"/>
        <w:rPr>
          <w:rFonts w:ascii="Arial" w:hAnsi="Arial" w:cs="Arial"/>
          <w:sz w:val="24"/>
          <w:szCs w:val="24"/>
        </w:rPr>
      </w:pPr>
      <w:r>
        <w:rPr>
          <w:rFonts w:ascii="Arial" w:hAnsi="Arial" w:cs="Arial"/>
          <w:sz w:val="24"/>
          <w:szCs w:val="24"/>
        </w:rPr>
        <w:t>El u</w:t>
      </w:r>
      <w:r w:rsidRPr="0003774A">
        <w:rPr>
          <w:rFonts w:ascii="Arial" w:hAnsi="Arial" w:cs="Arial"/>
          <w:sz w:val="24"/>
          <w:szCs w:val="24"/>
        </w:rPr>
        <w:t>so de simuladores comerciales con licencias educativas</w:t>
      </w:r>
      <w:r>
        <w:rPr>
          <w:rFonts w:ascii="Arial" w:hAnsi="Arial" w:cs="Arial"/>
          <w:sz w:val="24"/>
          <w:szCs w:val="24"/>
        </w:rPr>
        <w:t>,</w:t>
      </w:r>
      <w:r w:rsidRPr="0003774A">
        <w:rPr>
          <w:rFonts w:ascii="Arial" w:hAnsi="Arial" w:cs="Arial"/>
          <w:sz w:val="24"/>
          <w:szCs w:val="24"/>
        </w:rPr>
        <w:t xml:space="preserve"> </w:t>
      </w:r>
      <w:r>
        <w:rPr>
          <w:rFonts w:ascii="Arial" w:hAnsi="Arial" w:cs="Arial"/>
          <w:sz w:val="24"/>
          <w:szCs w:val="24"/>
        </w:rPr>
        <w:t>a</w:t>
      </w:r>
      <w:r w:rsidRPr="0003774A">
        <w:rPr>
          <w:rFonts w:ascii="Arial" w:hAnsi="Arial" w:cs="Arial"/>
          <w:sz w:val="24"/>
          <w:szCs w:val="24"/>
        </w:rPr>
        <w:t>unque ofrecen funcionalidades avanzadas, los costos elevados y la dependencia de proveedores externos son desventajas significativas. Además, la flexibilidad y personalización son limitadas en comparación con una solución de código abierto.</w:t>
      </w:r>
    </w:p>
    <w:p w14:paraId="7CF4F983" w14:textId="77777777" w:rsidR="004D5833" w:rsidRPr="0003774A" w:rsidRDefault="004D5833" w:rsidP="004D5833">
      <w:pPr>
        <w:jc w:val="both"/>
        <w:rPr>
          <w:rFonts w:ascii="Arial" w:hAnsi="Arial" w:cs="Arial"/>
          <w:sz w:val="24"/>
          <w:szCs w:val="24"/>
        </w:rPr>
      </w:pPr>
      <w:r>
        <w:rPr>
          <w:rFonts w:ascii="Arial" w:hAnsi="Arial" w:cs="Arial"/>
          <w:sz w:val="24"/>
          <w:szCs w:val="24"/>
        </w:rPr>
        <w:t>Mientras que d</w:t>
      </w:r>
      <w:r w:rsidRPr="0003774A">
        <w:rPr>
          <w:rFonts w:ascii="Arial" w:hAnsi="Arial" w:cs="Arial"/>
          <w:sz w:val="24"/>
          <w:szCs w:val="24"/>
        </w:rPr>
        <w:t>esarrollo de un simulador propio desde cero</w:t>
      </w:r>
      <w:r>
        <w:rPr>
          <w:rFonts w:ascii="Arial" w:hAnsi="Arial" w:cs="Arial"/>
          <w:sz w:val="24"/>
          <w:szCs w:val="24"/>
        </w:rPr>
        <w:t xml:space="preserve">, no se escogió por el </w:t>
      </w:r>
      <w:r w:rsidRPr="0003774A">
        <w:rPr>
          <w:rFonts w:ascii="Arial" w:hAnsi="Arial" w:cs="Arial"/>
          <w:sz w:val="24"/>
          <w:szCs w:val="24"/>
        </w:rPr>
        <w:t xml:space="preserve">alto costo y tiempo de desarrollo, junto con la necesidad de un equipo especializado, hacen que esta opción sea menos viable en comparación con la implementación de un simulador basado en </w:t>
      </w:r>
      <w:proofErr w:type="spellStart"/>
      <w:r w:rsidRPr="0003774A">
        <w:rPr>
          <w:rFonts w:ascii="Arial" w:hAnsi="Arial" w:cs="Arial"/>
          <w:sz w:val="24"/>
          <w:szCs w:val="24"/>
        </w:rPr>
        <w:t>GNPy</w:t>
      </w:r>
      <w:proofErr w:type="spellEnd"/>
      <w:r w:rsidRPr="0003774A">
        <w:rPr>
          <w:rFonts w:ascii="Arial" w:hAnsi="Arial" w:cs="Arial"/>
          <w:sz w:val="24"/>
          <w:szCs w:val="24"/>
        </w:rPr>
        <w:t>. Además, los riesgos asociados con retrasos y sobrecostos son considerables.</w:t>
      </w:r>
    </w:p>
    <w:p w14:paraId="416AE0CE" w14:textId="77777777" w:rsidR="004D5833" w:rsidRDefault="004D5833" w:rsidP="00AF076B">
      <w:pPr>
        <w:jc w:val="both"/>
        <w:rPr>
          <w:rFonts w:ascii="Arial" w:hAnsi="Arial" w:cs="Arial"/>
          <w:sz w:val="24"/>
          <w:szCs w:val="24"/>
        </w:rPr>
      </w:pPr>
    </w:p>
    <w:p w14:paraId="1E0C3449" w14:textId="77777777" w:rsidR="004D78FB" w:rsidRDefault="004D78FB" w:rsidP="00AF076B">
      <w:pPr>
        <w:jc w:val="both"/>
        <w:rPr>
          <w:rFonts w:ascii="Arial" w:hAnsi="Arial" w:cs="Arial"/>
          <w:sz w:val="24"/>
          <w:szCs w:val="24"/>
        </w:rPr>
      </w:pPr>
    </w:p>
    <w:p w14:paraId="5D249A17" w14:textId="77777777" w:rsidR="004D78FB" w:rsidRPr="00CB7333" w:rsidRDefault="004D78FB" w:rsidP="00AF076B">
      <w:pPr>
        <w:jc w:val="both"/>
        <w:rPr>
          <w:rFonts w:ascii="Arial" w:hAnsi="Arial" w:cs="Arial"/>
          <w:sz w:val="24"/>
          <w:szCs w:val="24"/>
        </w:rPr>
      </w:pPr>
    </w:p>
    <w:p w14:paraId="445DA688" w14:textId="112923E3" w:rsidR="00AF076B" w:rsidRDefault="005C0662" w:rsidP="00AF076B">
      <w:pPr>
        <w:jc w:val="both"/>
        <w:rPr>
          <w:rFonts w:ascii="Arial" w:hAnsi="Arial" w:cs="Arial"/>
          <w:b/>
          <w:bCs/>
          <w:sz w:val="24"/>
          <w:szCs w:val="24"/>
        </w:rPr>
      </w:pPr>
      <w:r w:rsidRPr="00CB7333">
        <w:rPr>
          <w:rFonts w:ascii="Arial" w:hAnsi="Arial" w:cs="Arial"/>
          <w:b/>
          <w:bCs/>
          <w:sz w:val="24"/>
          <w:szCs w:val="24"/>
        </w:rPr>
        <w:lastRenderedPageBreak/>
        <w:t>Diagrama de Bloques</w:t>
      </w:r>
    </w:p>
    <w:p w14:paraId="5390FEB5" w14:textId="77777777" w:rsidR="008543E9" w:rsidRPr="001A7D82" w:rsidRDefault="008543E9" w:rsidP="00AF076B">
      <w:pPr>
        <w:jc w:val="both"/>
        <w:rPr>
          <w:rFonts w:ascii="Arial" w:hAnsi="Arial" w:cs="Arial"/>
          <w:b/>
          <w:bCs/>
          <w:sz w:val="24"/>
          <w:szCs w:val="24"/>
        </w:rPr>
      </w:pPr>
    </w:p>
    <w:bookmarkStart w:id="8" w:name="_Hlk181930674"/>
    <w:p w14:paraId="542BFC41" w14:textId="68D7255F" w:rsidR="001A7D82" w:rsidRDefault="001A7D82" w:rsidP="001A7D82">
      <w:r>
        <w:rPr>
          <w:noProof/>
        </w:rPr>
        <mc:AlternateContent>
          <mc:Choice Requires="wps">
            <w:drawing>
              <wp:anchor distT="0" distB="0" distL="114300" distR="114300" simplePos="0" relativeHeight="251663360" behindDoc="0" locked="0" layoutInCell="1" allowOverlap="1" wp14:anchorId="1D60F5F9" wp14:editId="67CE0B21">
                <wp:simplePos x="0" y="0"/>
                <wp:positionH relativeFrom="column">
                  <wp:posOffset>2406015</wp:posOffset>
                </wp:positionH>
                <wp:positionV relativeFrom="paragraph">
                  <wp:posOffset>81279</wp:posOffset>
                </wp:positionV>
                <wp:extent cx="1638300" cy="828675"/>
                <wp:effectExtent l="0" t="0" r="19050" b="142875"/>
                <wp:wrapNone/>
                <wp:docPr id="1780176294" name="Bocadillo: ovalado 8"/>
                <wp:cNvGraphicFramePr/>
                <a:graphic xmlns:a="http://schemas.openxmlformats.org/drawingml/2006/main">
                  <a:graphicData uri="http://schemas.microsoft.com/office/word/2010/wordprocessingShape">
                    <wps:wsp>
                      <wps:cNvSpPr/>
                      <wps:spPr>
                        <a:xfrm>
                          <a:off x="0" y="0"/>
                          <a:ext cx="1638300" cy="828675"/>
                        </a:xfrm>
                        <a:prstGeom prst="wedgeEllipseCallout">
                          <a:avLst>
                            <a:gd name="adj1" fmla="val -36855"/>
                            <a:gd name="adj2" fmla="val 61529"/>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0F5F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ocadillo: ovalado 8" o:spid="_x0000_s1026" type="#_x0000_t63" style="position:absolute;margin-left:189.45pt;margin-top:6.4pt;width:129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" adj="2839,24090" fillcolor="white [3201]" strokecolor="#9bbb59 [3206]" strokeweight="2pt">
                <v:textbo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D920B2C" wp14:editId="54EA1D2E">
                <wp:simplePos x="0" y="0"/>
                <wp:positionH relativeFrom="column">
                  <wp:posOffset>1447801</wp:posOffset>
                </wp:positionH>
                <wp:positionV relativeFrom="paragraph">
                  <wp:posOffset>3057525</wp:posOffset>
                </wp:positionV>
                <wp:extent cx="390525" cy="277200"/>
                <wp:effectExtent l="76200" t="76200" r="85725" b="123190"/>
                <wp:wrapNone/>
                <wp:docPr id="1929958335" name="Flecha: a la derecha 12"/>
                <wp:cNvGraphicFramePr/>
                <a:graphic xmlns:a="http://schemas.openxmlformats.org/drawingml/2006/main">
                  <a:graphicData uri="http://schemas.microsoft.com/office/word/2010/wordprocessingShape">
                    <wps:wsp>
                      <wps:cNvSpPr/>
                      <wps:spPr>
                        <a:xfrm rot="10800000">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FE5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114pt;margin-top:240.75pt;width:30.75pt;height:21.8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" adj="12897"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52CF0032" wp14:editId="399590DB">
                <wp:simplePos x="0" y="0"/>
                <wp:positionH relativeFrom="column">
                  <wp:posOffset>4121785</wp:posOffset>
                </wp:positionH>
                <wp:positionV relativeFrom="paragraph">
                  <wp:posOffset>2880995</wp:posOffset>
                </wp:positionV>
                <wp:extent cx="390525" cy="277200"/>
                <wp:effectExtent l="76200" t="76200" r="9525" b="104140"/>
                <wp:wrapNone/>
                <wp:docPr id="1657540658" name="Flecha: a la derecha 12"/>
                <wp:cNvGraphicFramePr/>
                <a:graphic xmlns:a="http://schemas.openxmlformats.org/drawingml/2006/main">
                  <a:graphicData uri="http://schemas.microsoft.com/office/word/2010/wordprocessingShape">
                    <wps:wsp>
                      <wps:cNvSpPr/>
                      <wps:spPr>
                        <a:xfrm rot="10449343">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75FA" id="Flecha: a la derecha 12" o:spid="_x0000_s1026" type="#_x0000_t13" style="position:absolute;margin-left:324.55pt;margin-top:226.85pt;width:30.75pt;height:21.85pt;rotation:1141346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" adj="12897"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D5897EC" wp14:editId="79399517">
                <wp:simplePos x="0" y="0"/>
                <wp:positionH relativeFrom="column">
                  <wp:posOffset>4596131</wp:posOffset>
                </wp:positionH>
                <wp:positionV relativeFrom="paragraph">
                  <wp:posOffset>2109469</wp:posOffset>
                </wp:positionV>
                <wp:extent cx="390525" cy="276225"/>
                <wp:effectExtent l="76200" t="57150" r="85725" b="85725"/>
                <wp:wrapNone/>
                <wp:docPr id="1004597950" name="Flecha: a la derecha 12"/>
                <wp:cNvGraphicFramePr/>
                <a:graphic xmlns:a="http://schemas.openxmlformats.org/drawingml/2006/main">
                  <a:graphicData uri="http://schemas.microsoft.com/office/word/2010/wordprocessingShape">
                    <wps:wsp>
                      <wps:cNvSpPr/>
                      <wps:spPr>
                        <a:xfrm rot="4551431">
                          <a:off x="0" y="0"/>
                          <a:ext cx="390525" cy="276225"/>
                        </a:xfrm>
                        <a:prstGeom prst="rightArrow">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57DD" id="Flecha: a la derecha 12" o:spid="_x0000_s1026" type="#_x0000_t13" style="position:absolute;margin-left:361.9pt;margin-top:166.1pt;width:30.75pt;height:21.75pt;rotation:497137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" adj="13961"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71F69F40" wp14:editId="346E5D5B">
                <wp:simplePos x="0" y="0"/>
                <wp:positionH relativeFrom="margin">
                  <wp:align>left</wp:align>
                </wp:positionH>
                <wp:positionV relativeFrom="paragraph">
                  <wp:posOffset>4143375</wp:posOffset>
                </wp:positionV>
                <wp:extent cx="1200150" cy="647700"/>
                <wp:effectExtent l="19050" t="190500" r="38100" b="38100"/>
                <wp:wrapNone/>
                <wp:docPr id="298384566" name="Bocadillo: ovalado 10"/>
                <wp:cNvGraphicFramePr/>
                <a:graphic xmlns:a="http://schemas.openxmlformats.org/drawingml/2006/main">
                  <a:graphicData uri="http://schemas.microsoft.com/office/word/2010/wordprocessingShape">
                    <wps:wsp>
                      <wps:cNvSpPr/>
                      <wps:spPr>
                        <a:xfrm>
                          <a:off x="1076325" y="5038725"/>
                          <a:ext cx="1200150" cy="647700"/>
                        </a:xfrm>
                        <a:prstGeom prst="wedgeEllipseCallout">
                          <a:avLst>
                            <a:gd name="adj1" fmla="val -4056"/>
                            <a:gd name="adj2" fmla="val -76498"/>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DBB1E18" w14:textId="77777777" w:rsidR="001A7D82" w:rsidRPr="000F0EB6" w:rsidRDefault="001A7D82" w:rsidP="001A7D82">
                            <w:pPr>
                              <w:jc w:val="center"/>
                              <w:rPr>
                                <w:sz w:val="18"/>
                                <w:szCs w:val="18"/>
                                <w:lang w:val="es-ES"/>
                              </w:rPr>
                            </w:pPr>
                            <w:r>
                              <w:rPr>
                                <w:sz w:val="18"/>
                                <w:szCs w:val="18"/>
                                <w:lang w:val="es-ES"/>
                              </w:rPr>
                              <w:t>Topología red simulada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69F40" id="Bocadillo: ovalado 10" o:spid="_x0000_s1027" type="#_x0000_t63" style="position:absolute;margin-left:0;margin-top:326.25pt;width:94.5pt;height:5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" adj="9924,-5724" fillcolor="white [3201]" strokecolor="#9bbb59 [3206]" strokeweight="2pt">
                <v:textbox>
                  <w:txbxContent>
                    <w:p w14:paraId="2DBB1E18" w14:textId="77777777" w:rsidR="001A7D82" w:rsidRPr="000F0EB6" w:rsidRDefault="001A7D82" w:rsidP="001A7D82">
                      <w:pPr>
                        <w:jc w:val="center"/>
                        <w:rPr>
                          <w:sz w:val="18"/>
                          <w:szCs w:val="18"/>
                          <w:lang w:val="es-ES"/>
                        </w:rPr>
                      </w:pPr>
                      <w:r>
                        <w:rPr>
                          <w:sz w:val="18"/>
                          <w:szCs w:val="18"/>
                          <w:lang w:val="es-ES"/>
                        </w:rPr>
                        <w:t>Topología red simulada</w:t>
                      </w:r>
                    </w:p>
                  </w:txbxContent>
                </v:textbox>
                <w10:wrap anchorx="margin"/>
              </v:shape>
            </w:pict>
          </mc:Fallback>
        </mc:AlternateContent>
      </w:r>
      <w:r>
        <w:rPr>
          <w:noProof/>
        </w:rPr>
        <w:drawing>
          <wp:anchor distT="0" distB="0" distL="114300" distR="114300" simplePos="0" relativeHeight="251662336" behindDoc="0" locked="0" layoutInCell="1" allowOverlap="1" wp14:anchorId="3943541C" wp14:editId="710D5413">
            <wp:simplePos x="0" y="0"/>
            <wp:positionH relativeFrom="margin">
              <wp:align>left</wp:align>
            </wp:positionH>
            <wp:positionV relativeFrom="paragraph">
              <wp:posOffset>2757805</wp:posOffset>
            </wp:positionV>
            <wp:extent cx="1484616" cy="1190625"/>
            <wp:effectExtent l="0" t="0" r="1905" b="0"/>
            <wp:wrapNone/>
            <wp:docPr id="2000524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472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3081" cy="11974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F6EAEAF" wp14:editId="64304717">
            <wp:simplePos x="0" y="0"/>
            <wp:positionH relativeFrom="margin">
              <wp:posOffset>1891665</wp:posOffset>
            </wp:positionH>
            <wp:positionV relativeFrom="paragraph">
              <wp:posOffset>2748280</wp:posOffset>
            </wp:positionV>
            <wp:extent cx="2032348" cy="1257300"/>
            <wp:effectExtent l="0" t="0" r="6350" b="0"/>
            <wp:wrapNone/>
            <wp:docPr id="1016380688" name="Imagen 4" descr="How To Download Python O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ownload Python On A Lapto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6917" t="6530" r="13039" b="6807"/>
                    <a:stretch/>
                  </pic:blipFill>
                  <pic:spPr bwMode="auto">
                    <a:xfrm>
                      <a:off x="0" y="0"/>
                      <a:ext cx="2032348"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B241D31" wp14:editId="2380A07E">
            <wp:simplePos x="0" y="0"/>
            <wp:positionH relativeFrom="margin">
              <wp:align>right</wp:align>
            </wp:positionH>
            <wp:positionV relativeFrom="paragraph">
              <wp:posOffset>995680</wp:posOffset>
            </wp:positionV>
            <wp:extent cx="5500334" cy="933450"/>
            <wp:effectExtent l="0" t="0" r="5715" b="0"/>
            <wp:wrapNone/>
            <wp:docPr id="965852051" name="Imagen 2"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t Gnpy"/>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8222" t="23582" r="4222" b="40507"/>
                    <a:stretch/>
                  </pic:blipFill>
                  <pic:spPr bwMode="auto">
                    <a:xfrm>
                      <a:off x="0" y="0"/>
                      <a:ext cx="5500334"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9C463" wp14:editId="5E0FCFCC">
            <wp:simplePos x="0" y="0"/>
            <wp:positionH relativeFrom="margin">
              <wp:align>right</wp:align>
            </wp:positionH>
            <wp:positionV relativeFrom="paragraph">
              <wp:posOffset>2428875</wp:posOffset>
            </wp:positionV>
            <wp:extent cx="981075" cy="1109841"/>
            <wp:effectExtent l="0" t="0" r="0" b="0"/>
            <wp:wrapNone/>
            <wp:docPr id="448747091" name="Imagen 3"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t Gnpy"/>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71778"/>
                    <a:stretch/>
                  </pic:blipFill>
                  <pic:spPr bwMode="auto">
                    <a:xfrm>
                      <a:off x="0" y="0"/>
                      <a:ext cx="981075" cy="1109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9215B" w14:textId="5CA4C32E" w:rsidR="001A7D82" w:rsidRPr="004E593E" w:rsidRDefault="00A1329A" w:rsidP="001A7D82">
      <w:r>
        <w:rPr>
          <w:noProof/>
        </w:rPr>
        <mc:AlternateContent>
          <mc:Choice Requires="wps">
            <w:drawing>
              <wp:anchor distT="0" distB="0" distL="114300" distR="114300" simplePos="0" relativeHeight="251677696" behindDoc="0" locked="0" layoutInCell="1" allowOverlap="1" wp14:anchorId="37E0A7C2" wp14:editId="4C41A052">
                <wp:simplePos x="0" y="0"/>
                <wp:positionH relativeFrom="column">
                  <wp:posOffset>567690</wp:posOffset>
                </wp:positionH>
                <wp:positionV relativeFrom="paragraph">
                  <wp:posOffset>280670</wp:posOffset>
                </wp:positionV>
                <wp:extent cx="276225" cy="304800"/>
                <wp:effectExtent l="0" t="0" r="28575" b="19050"/>
                <wp:wrapNone/>
                <wp:docPr id="250245094"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630D70A0" w14:textId="5615D704" w:rsidR="00A1329A" w:rsidRPr="00A1329A" w:rsidRDefault="00A1329A">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0A7C2" id="_x0000_t202" coordsize="21600,21600" o:spt="202" path="m,l,21600r21600,l21600,xe">
                <v:stroke joinstyle="miter"/>
                <v:path gradientshapeok="t" o:connecttype="rect"/>
              </v:shapetype>
              <v:shape id="Cuadro de texto 14" o:spid="_x0000_s1028" type="#_x0000_t202" style="position:absolute;margin-left:44.7pt;margin-top:22.1pt;width:21.7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" fillcolor="white [3201]" strokecolor="#92d050" strokeweight=".5pt">
                <v:textbox>
                  <w:txbxContent>
                    <w:p w14:paraId="630D70A0" w14:textId="5615D704" w:rsidR="00A1329A" w:rsidRPr="00A1329A" w:rsidRDefault="00A1329A">
                      <w:pPr>
                        <w:rPr>
                          <w:lang w:val="es-ES"/>
                        </w:rPr>
                      </w:pPr>
                      <w:r>
                        <w:rPr>
                          <w:lang w:val="es-ES"/>
                        </w:rPr>
                        <w:t>1</w:t>
                      </w:r>
                    </w:p>
                  </w:txbxContent>
                </v:textbox>
              </v:shape>
            </w:pict>
          </mc:Fallback>
        </mc:AlternateContent>
      </w:r>
    </w:p>
    <w:p w14:paraId="60016E6F" w14:textId="77777777" w:rsidR="001A7D82" w:rsidRPr="004E593E" w:rsidRDefault="001A7D82" w:rsidP="001A7D82"/>
    <w:p w14:paraId="31F67204" w14:textId="77777777" w:rsidR="001A7D82" w:rsidRPr="004E593E" w:rsidRDefault="001A7D82" w:rsidP="001A7D82"/>
    <w:p w14:paraId="5680C730" w14:textId="77777777" w:rsidR="001A7D82" w:rsidRPr="004E593E" w:rsidRDefault="001A7D82" w:rsidP="001A7D82"/>
    <w:p w14:paraId="25665E12" w14:textId="579169A7" w:rsidR="001A7D82" w:rsidRPr="004E593E" w:rsidRDefault="001A7D82" w:rsidP="001A7D82"/>
    <w:p w14:paraId="6333A603" w14:textId="72B8114A" w:rsidR="001A7D82" w:rsidRPr="004E593E" w:rsidRDefault="001A7D82" w:rsidP="001A7D82"/>
    <w:p w14:paraId="4F74BA40" w14:textId="1A7C37E0" w:rsidR="001A7D82" w:rsidRPr="004E593E" w:rsidRDefault="00A1329A" w:rsidP="001A7D82">
      <w:r>
        <w:rPr>
          <w:noProof/>
        </w:rPr>
        <mc:AlternateContent>
          <mc:Choice Requires="wps">
            <w:drawing>
              <wp:anchor distT="0" distB="0" distL="114300" distR="114300" simplePos="0" relativeHeight="251683840" behindDoc="0" locked="0" layoutInCell="1" allowOverlap="1" wp14:anchorId="6142C121" wp14:editId="2D859C6F">
                <wp:simplePos x="0" y="0"/>
                <wp:positionH relativeFrom="column">
                  <wp:posOffset>714375</wp:posOffset>
                </wp:positionH>
                <wp:positionV relativeFrom="paragraph">
                  <wp:posOffset>75565</wp:posOffset>
                </wp:positionV>
                <wp:extent cx="276225" cy="304800"/>
                <wp:effectExtent l="0" t="0" r="28575" b="19050"/>
                <wp:wrapNone/>
                <wp:docPr id="2131391816"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12192752" w14:textId="18704586" w:rsidR="00A1329A" w:rsidRPr="00A1329A" w:rsidRDefault="00A1329A" w:rsidP="00A1329A">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121" id="_x0000_s1029" type="#_x0000_t202" style="position:absolute;margin-left:56.25pt;margin-top:5.95pt;width:21.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" fillcolor="white [3201]" strokecolor="#92d050" strokeweight=".5pt">
                <v:textbox>
                  <w:txbxContent>
                    <w:p w14:paraId="12192752" w14:textId="18704586" w:rsidR="00A1329A" w:rsidRPr="00A1329A" w:rsidRDefault="00A1329A" w:rsidP="00A1329A">
                      <w:pPr>
                        <w:rPr>
                          <w:lang w:val="es-ES"/>
                        </w:rPr>
                      </w:pPr>
                      <w:r>
                        <w:rPr>
                          <w:lang w:val="es-ES"/>
                        </w:rPr>
                        <w:t>4</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36A25D6" wp14:editId="19BC63A6">
                <wp:simplePos x="0" y="0"/>
                <wp:positionH relativeFrom="column">
                  <wp:posOffset>2800350</wp:posOffset>
                </wp:positionH>
                <wp:positionV relativeFrom="paragraph">
                  <wp:posOffset>27940</wp:posOffset>
                </wp:positionV>
                <wp:extent cx="276225" cy="304800"/>
                <wp:effectExtent l="0" t="0" r="28575" b="19050"/>
                <wp:wrapNone/>
                <wp:docPr id="1856134453"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12570B78" w14:textId="3669C0E0" w:rsidR="00A1329A" w:rsidRPr="00A1329A" w:rsidRDefault="00A1329A" w:rsidP="00A1329A">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25D6" id="_x0000_s1030" type="#_x0000_t202" style="position:absolute;margin-left:220.5pt;margin-top:2.2pt;width:21.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" fillcolor="white [3201]" strokecolor="#92d050" strokeweight=".5pt">
                <v:textbox>
                  <w:txbxContent>
                    <w:p w14:paraId="12570B78" w14:textId="3669C0E0" w:rsidR="00A1329A" w:rsidRPr="00A1329A" w:rsidRDefault="00A1329A" w:rsidP="00A1329A">
                      <w:pPr>
                        <w:rPr>
                          <w:lang w:val="es-ES"/>
                        </w:rPr>
                      </w:pPr>
                      <w:r>
                        <w:rPr>
                          <w:lang w:val="es-ES"/>
                        </w:rPr>
                        <w:t>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9B7DB70" wp14:editId="5C3FEA88">
                <wp:simplePos x="0" y="0"/>
                <wp:positionH relativeFrom="column">
                  <wp:posOffset>4251706</wp:posOffset>
                </wp:positionH>
                <wp:positionV relativeFrom="paragraph">
                  <wp:posOffset>28575</wp:posOffset>
                </wp:positionV>
                <wp:extent cx="276225" cy="304800"/>
                <wp:effectExtent l="0" t="0" r="28575" b="19050"/>
                <wp:wrapNone/>
                <wp:docPr id="1725123394"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2362D942" w14:textId="61083145" w:rsidR="00A1329A" w:rsidRPr="00A1329A" w:rsidRDefault="00A1329A" w:rsidP="00A1329A">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7DB70" id="_x0000_s1031" type="#_x0000_t202" style="position:absolute;margin-left:334.8pt;margin-top:2.25pt;width:21.7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" fillcolor="white [3201]" strokecolor="#92d050" strokeweight=".5pt">
                <v:textbox>
                  <w:txbxContent>
                    <w:p w14:paraId="2362D942" w14:textId="61083145" w:rsidR="00A1329A" w:rsidRPr="00A1329A" w:rsidRDefault="00A1329A" w:rsidP="00A1329A">
                      <w:pPr>
                        <w:rPr>
                          <w:lang w:val="es-ES"/>
                        </w:rPr>
                      </w:pPr>
                      <w:r>
                        <w:rPr>
                          <w:lang w:val="es-ES"/>
                        </w:rPr>
                        <w:t>2</w:t>
                      </w:r>
                    </w:p>
                  </w:txbxContent>
                </v:textbox>
              </v:shape>
            </w:pict>
          </mc:Fallback>
        </mc:AlternateContent>
      </w:r>
    </w:p>
    <w:p w14:paraId="4C19F813" w14:textId="77777777" w:rsidR="001A7D82" w:rsidRPr="004E593E" w:rsidRDefault="001A7D82" w:rsidP="001A7D82"/>
    <w:p w14:paraId="1B4ECE0A" w14:textId="77777777" w:rsidR="001A7D82" w:rsidRPr="004E593E" w:rsidRDefault="001A7D82" w:rsidP="001A7D82"/>
    <w:p w14:paraId="39432701" w14:textId="77777777" w:rsidR="001A7D82" w:rsidRPr="004E593E" w:rsidRDefault="001A7D82" w:rsidP="001A7D82"/>
    <w:p w14:paraId="603C353E" w14:textId="77777777" w:rsidR="001A7D82" w:rsidRPr="004E593E" w:rsidRDefault="001A7D82" w:rsidP="001A7D82"/>
    <w:p w14:paraId="00D36A3D" w14:textId="20C19A89" w:rsidR="001A7D82" w:rsidRPr="004E593E" w:rsidRDefault="009A5DD7" w:rsidP="001A7D82">
      <w:r>
        <w:rPr>
          <w:noProof/>
        </w:rPr>
        <mc:AlternateContent>
          <mc:Choice Requires="wps">
            <w:drawing>
              <wp:anchor distT="0" distB="0" distL="114300" distR="114300" simplePos="0" relativeHeight="251665408" behindDoc="0" locked="0" layoutInCell="1" allowOverlap="1" wp14:anchorId="775938C9" wp14:editId="37196F15">
                <wp:simplePos x="0" y="0"/>
                <wp:positionH relativeFrom="column">
                  <wp:posOffset>2348865</wp:posOffset>
                </wp:positionH>
                <wp:positionV relativeFrom="paragraph">
                  <wp:posOffset>191770</wp:posOffset>
                </wp:positionV>
                <wp:extent cx="1362075" cy="775188"/>
                <wp:effectExtent l="0" t="95250" r="28575" b="25400"/>
                <wp:wrapNone/>
                <wp:docPr id="2066837522" name="Bocadillo: ovalado 10"/>
                <wp:cNvGraphicFramePr/>
                <a:graphic xmlns:a="http://schemas.openxmlformats.org/drawingml/2006/main">
                  <a:graphicData uri="http://schemas.microsoft.com/office/word/2010/wordprocessingShape">
                    <wps:wsp>
                      <wps:cNvSpPr/>
                      <wps:spPr>
                        <a:xfrm>
                          <a:off x="0" y="0"/>
                          <a:ext cx="1362075" cy="775188"/>
                        </a:xfrm>
                        <a:prstGeom prst="wedgeEllipseCallout">
                          <a:avLst>
                            <a:gd name="adj1" fmla="val -10249"/>
                            <a:gd name="adj2" fmla="val -61140"/>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4BABAA93" w14:textId="77777777" w:rsidR="001A7D82" w:rsidRPr="000F0EB6" w:rsidRDefault="001A7D82" w:rsidP="001A7D82">
                            <w:pPr>
                              <w:jc w:val="center"/>
                              <w:rPr>
                                <w:sz w:val="18"/>
                                <w:szCs w:val="18"/>
                                <w:lang w:val="es-ES"/>
                              </w:rPr>
                            </w:pPr>
                            <w:r w:rsidRPr="000F0EB6">
                              <w:rPr>
                                <w:sz w:val="18"/>
                                <w:szCs w:val="18"/>
                                <w:lang w:val="es-ES"/>
                              </w:rPr>
                              <w:t>Visualización del código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38C9" id="_x0000_s1032" type="#_x0000_t63" style="position:absolute;margin-left:184.95pt;margin-top:15.1pt;width:107.2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" adj="8586,-2406" fillcolor="white [3201]" strokecolor="#9bbb59 [3206]" strokeweight="2pt">
                <v:textbox>
                  <w:txbxContent>
                    <w:p w14:paraId="4BABAA93" w14:textId="77777777" w:rsidR="001A7D82" w:rsidRPr="000F0EB6" w:rsidRDefault="001A7D82" w:rsidP="001A7D82">
                      <w:pPr>
                        <w:jc w:val="center"/>
                        <w:rPr>
                          <w:sz w:val="18"/>
                          <w:szCs w:val="18"/>
                          <w:lang w:val="es-ES"/>
                        </w:rPr>
                      </w:pPr>
                      <w:r w:rsidRPr="000F0EB6">
                        <w:rPr>
                          <w:sz w:val="18"/>
                          <w:szCs w:val="18"/>
                          <w:lang w:val="es-ES"/>
                        </w:rPr>
                        <w:t>Visualización del código y resultados</w:t>
                      </w:r>
                    </w:p>
                  </w:txbxContent>
                </v:textbox>
              </v:shape>
            </w:pict>
          </mc:Fallback>
        </mc:AlternateContent>
      </w:r>
      <w:r w:rsidR="001A7D82">
        <w:rPr>
          <w:noProof/>
        </w:rPr>
        <mc:AlternateContent>
          <mc:Choice Requires="wps">
            <w:drawing>
              <wp:anchor distT="0" distB="0" distL="114300" distR="114300" simplePos="0" relativeHeight="251664384" behindDoc="0" locked="0" layoutInCell="1" allowOverlap="1" wp14:anchorId="1FA3AA0A" wp14:editId="0F82B4A3">
                <wp:simplePos x="0" y="0"/>
                <wp:positionH relativeFrom="column">
                  <wp:posOffset>4175933</wp:posOffset>
                </wp:positionH>
                <wp:positionV relativeFrom="paragraph">
                  <wp:posOffset>25515</wp:posOffset>
                </wp:positionV>
                <wp:extent cx="1333500" cy="894361"/>
                <wp:effectExtent l="19050" t="285750" r="38100" b="39370"/>
                <wp:wrapNone/>
                <wp:docPr id="2123311305" name="Bocadillo: ovalado 9"/>
                <wp:cNvGraphicFramePr/>
                <a:graphic xmlns:a="http://schemas.openxmlformats.org/drawingml/2006/main">
                  <a:graphicData uri="http://schemas.microsoft.com/office/word/2010/wordprocessingShape">
                    <wps:wsp>
                      <wps:cNvSpPr/>
                      <wps:spPr>
                        <a:xfrm>
                          <a:off x="0" y="0"/>
                          <a:ext cx="1333500" cy="894361"/>
                        </a:xfrm>
                        <a:prstGeom prst="wedgeEllipseCallout">
                          <a:avLst>
                            <a:gd name="adj1" fmla="val 1878"/>
                            <a:gd name="adj2" fmla="val -80755"/>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AA0A" id="Bocadillo: ovalado 9" o:spid="_x0000_s1033" type="#_x0000_t63" style="position:absolute;margin-left:328.8pt;margin-top:2pt;width:105pt;height:7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" adj="11206,-6643" fillcolor="white [3201]" strokecolor="#9bbb59 [3206]" strokeweight="2pt">
                <v:textbo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v:textbox>
              </v:shape>
            </w:pict>
          </mc:Fallback>
        </mc:AlternateContent>
      </w:r>
    </w:p>
    <w:p w14:paraId="499F4A0D" w14:textId="5C9A4AB1" w:rsidR="001A7D82" w:rsidRPr="004E593E" w:rsidRDefault="001A7D82" w:rsidP="001A7D82"/>
    <w:p w14:paraId="7EE8AEC9" w14:textId="77777777" w:rsidR="001A7D82" w:rsidRPr="004E593E" w:rsidRDefault="001A7D82" w:rsidP="001A7D82"/>
    <w:p w14:paraId="3EC4334B" w14:textId="77777777" w:rsidR="00372D32" w:rsidRDefault="00372D32" w:rsidP="00E77F5E">
      <w:pPr>
        <w:jc w:val="both"/>
        <w:rPr>
          <w:rFonts w:ascii="Arial" w:hAnsi="Arial" w:cs="Arial"/>
          <w:color w:val="0000FF"/>
          <w:sz w:val="24"/>
          <w:szCs w:val="24"/>
        </w:rPr>
      </w:pPr>
    </w:p>
    <w:p w14:paraId="214F505C" w14:textId="77777777" w:rsidR="00E77F5E" w:rsidRPr="002D0251" w:rsidRDefault="00E77F5E" w:rsidP="6BF677D6">
      <w:pPr>
        <w:jc w:val="both"/>
        <w:rPr>
          <w:rFonts w:ascii="Arial" w:hAnsi="Arial" w:cs="Arial"/>
          <w:color w:val="0000FF"/>
          <w:sz w:val="24"/>
          <w:szCs w:val="24"/>
        </w:rPr>
      </w:pPr>
    </w:p>
    <w:p w14:paraId="679E5701" w14:textId="02F6FD11" w:rsidR="001E43C5" w:rsidRDefault="001E43C5" w:rsidP="001E43C5">
      <w:pPr>
        <w:pStyle w:val="Ttulo1"/>
        <w:numPr>
          <w:ilvl w:val="0"/>
          <w:numId w:val="7"/>
        </w:numPr>
        <w:rPr>
          <w:rFonts w:ascii="Arial" w:hAnsi="Arial" w:cs="Arial"/>
        </w:rPr>
      </w:pPr>
      <w:bookmarkStart w:id="9" w:name="_Toc122600824"/>
      <w:bookmarkEnd w:id="8"/>
      <w:r w:rsidRPr="6BF677D6">
        <w:rPr>
          <w:rFonts w:ascii="Arial" w:hAnsi="Arial" w:cs="Arial"/>
        </w:rPr>
        <w:t>Objetivos</w:t>
      </w:r>
      <w:bookmarkEnd w:id="9"/>
    </w:p>
    <w:p w14:paraId="407C9DD3" w14:textId="77777777" w:rsidR="001E43C5" w:rsidRDefault="001E43C5" w:rsidP="001E43C5">
      <w:pPr>
        <w:pStyle w:val="InfoBlue"/>
      </w:pPr>
    </w:p>
    <w:p w14:paraId="37C2321C" w14:textId="77777777" w:rsidR="008543E9" w:rsidRPr="008543E9" w:rsidRDefault="008543E9" w:rsidP="008543E9">
      <w:pPr>
        <w:pStyle w:val="Textoindependiente"/>
        <w:rPr>
          <w:lang w:eastAsia="en-US"/>
        </w:rPr>
      </w:pPr>
    </w:p>
    <w:p w14:paraId="085FF42C" w14:textId="77F39343" w:rsidR="007C483F" w:rsidRDefault="00075E53" w:rsidP="007C483F">
      <w:pPr>
        <w:pStyle w:val="Ttulo2"/>
        <w:numPr>
          <w:ilvl w:val="1"/>
          <w:numId w:val="7"/>
        </w:numPr>
        <w:rPr>
          <w:rFonts w:ascii="Arial" w:hAnsi="Arial" w:cs="Arial"/>
          <w:b/>
          <w:bCs/>
          <w:color w:val="auto"/>
          <w:sz w:val="24"/>
          <w:szCs w:val="24"/>
          <w:lang w:eastAsia="en-US"/>
        </w:rPr>
      </w:pPr>
      <w:bookmarkStart w:id="10" w:name="_Toc122600825"/>
      <w:r w:rsidRPr="6BF677D6">
        <w:rPr>
          <w:rFonts w:ascii="Arial" w:hAnsi="Arial" w:cs="Arial"/>
          <w:b/>
          <w:bCs/>
          <w:color w:val="auto"/>
          <w:sz w:val="24"/>
          <w:szCs w:val="24"/>
          <w:lang w:eastAsia="en-US"/>
        </w:rPr>
        <w:t>Objetivo General</w:t>
      </w:r>
      <w:bookmarkEnd w:id="10"/>
    </w:p>
    <w:p w14:paraId="0A8E4C98" w14:textId="77777777" w:rsidR="007C483F" w:rsidRPr="007C483F" w:rsidRDefault="007C483F" w:rsidP="007C483F">
      <w:pPr>
        <w:rPr>
          <w:lang w:eastAsia="en-US"/>
        </w:rPr>
      </w:pPr>
    </w:p>
    <w:p w14:paraId="3562D26F" w14:textId="12E4EBA1" w:rsidR="00766F10" w:rsidRDefault="009F2E01" w:rsidP="00766F10">
      <w:pPr>
        <w:pStyle w:val="Prrafodelista"/>
        <w:numPr>
          <w:ilvl w:val="0"/>
          <w:numId w:val="30"/>
        </w:numPr>
        <w:spacing w:line="360" w:lineRule="auto"/>
        <w:jc w:val="both"/>
        <w:rPr>
          <w:rFonts w:ascii="Arial" w:hAnsi="Arial" w:cs="Arial"/>
          <w:sz w:val="24"/>
          <w:szCs w:val="24"/>
        </w:rPr>
      </w:pPr>
      <w:r w:rsidRPr="00E120B3">
        <w:rPr>
          <w:rFonts w:ascii="Arial" w:hAnsi="Arial" w:cs="Arial"/>
          <w:sz w:val="24"/>
          <w:szCs w:val="24"/>
        </w:rPr>
        <w:t xml:space="preserve">Implementar un simulador de redes ópticas basado en software libre y </w:t>
      </w:r>
      <w:bookmarkStart w:id="11" w:name="_Hlk183385848"/>
      <w:r w:rsidRPr="00E120B3">
        <w:rPr>
          <w:rFonts w:ascii="Arial" w:hAnsi="Arial" w:cs="Arial"/>
          <w:sz w:val="24"/>
          <w:szCs w:val="24"/>
        </w:rPr>
        <w:t>desarroll</w:t>
      </w:r>
      <w:r w:rsidR="000C5359">
        <w:rPr>
          <w:rFonts w:ascii="Arial" w:hAnsi="Arial" w:cs="Arial"/>
          <w:sz w:val="24"/>
          <w:szCs w:val="24"/>
        </w:rPr>
        <w:t>o</w:t>
      </w:r>
      <w:r w:rsidRPr="00E120B3">
        <w:rPr>
          <w:rFonts w:ascii="Arial" w:hAnsi="Arial" w:cs="Arial"/>
          <w:sz w:val="24"/>
          <w:szCs w:val="24"/>
        </w:rPr>
        <w:t xml:space="preserve"> </w:t>
      </w:r>
      <w:r w:rsidR="000C5359">
        <w:rPr>
          <w:rFonts w:ascii="Arial" w:hAnsi="Arial" w:cs="Arial"/>
          <w:sz w:val="24"/>
          <w:szCs w:val="24"/>
        </w:rPr>
        <w:t xml:space="preserve">de </w:t>
      </w:r>
      <w:r w:rsidRPr="00E120B3">
        <w:rPr>
          <w:rFonts w:ascii="Arial" w:hAnsi="Arial" w:cs="Arial"/>
          <w:sz w:val="24"/>
          <w:szCs w:val="24"/>
        </w:rPr>
        <w:t xml:space="preserve">guías </w:t>
      </w:r>
      <w:r w:rsidR="00D326F6">
        <w:rPr>
          <w:rFonts w:ascii="Arial" w:hAnsi="Arial" w:cs="Arial"/>
          <w:sz w:val="24"/>
          <w:szCs w:val="24"/>
        </w:rPr>
        <w:t xml:space="preserve">prácticas </w:t>
      </w:r>
      <w:r w:rsidRPr="00E120B3">
        <w:rPr>
          <w:rFonts w:ascii="Arial" w:hAnsi="Arial" w:cs="Arial"/>
          <w:sz w:val="24"/>
          <w:szCs w:val="24"/>
        </w:rPr>
        <w:t>para el laboratorio</w:t>
      </w:r>
      <w:bookmarkEnd w:id="11"/>
      <w:r w:rsidRPr="00E120B3">
        <w:rPr>
          <w:rFonts w:ascii="Arial" w:hAnsi="Arial" w:cs="Arial"/>
          <w:sz w:val="24"/>
          <w:szCs w:val="24"/>
        </w:rPr>
        <w:t xml:space="preserve"> de Telecomunicaciones UDLA. </w:t>
      </w:r>
    </w:p>
    <w:p w14:paraId="3823DE66" w14:textId="77777777" w:rsidR="008543E9" w:rsidRPr="004D78FB" w:rsidRDefault="008543E9" w:rsidP="008543E9">
      <w:pPr>
        <w:pStyle w:val="Prrafodelista"/>
        <w:spacing w:line="360" w:lineRule="auto"/>
        <w:jc w:val="both"/>
        <w:rPr>
          <w:rFonts w:ascii="Arial" w:hAnsi="Arial" w:cs="Arial"/>
          <w:sz w:val="24"/>
          <w:szCs w:val="24"/>
        </w:rPr>
      </w:pPr>
    </w:p>
    <w:p w14:paraId="26120294" w14:textId="5105B699" w:rsidR="00075E53" w:rsidRDefault="00075E53" w:rsidP="00075E53">
      <w:pPr>
        <w:pStyle w:val="Ttulo2"/>
        <w:numPr>
          <w:ilvl w:val="1"/>
          <w:numId w:val="7"/>
        </w:numPr>
        <w:rPr>
          <w:rFonts w:ascii="Arial" w:hAnsi="Arial" w:cs="Arial"/>
          <w:b/>
          <w:bCs/>
          <w:color w:val="auto"/>
          <w:sz w:val="24"/>
          <w:szCs w:val="24"/>
          <w:lang w:eastAsia="en-US"/>
        </w:rPr>
      </w:pPr>
      <w:bookmarkStart w:id="12" w:name="_Toc122600826"/>
      <w:r w:rsidRPr="6BF677D6">
        <w:rPr>
          <w:rFonts w:ascii="Arial" w:hAnsi="Arial" w:cs="Arial"/>
          <w:b/>
          <w:bCs/>
          <w:color w:val="auto"/>
          <w:sz w:val="24"/>
          <w:szCs w:val="24"/>
          <w:lang w:eastAsia="en-US"/>
        </w:rPr>
        <w:lastRenderedPageBreak/>
        <w:t>Objetivos Específicos</w:t>
      </w:r>
      <w:bookmarkEnd w:id="12"/>
    </w:p>
    <w:p w14:paraId="03FCCED9" w14:textId="77777777" w:rsidR="00A067E4" w:rsidRPr="00A1329A" w:rsidRDefault="00A067E4" w:rsidP="00A1329A">
      <w:pPr>
        <w:jc w:val="both"/>
        <w:rPr>
          <w:rFonts w:ascii="Arial" w:hAnsi="Arial" w:cs="Arial"/>
          <w:sz w:val="24"/>
          <w:szCs w:val="24"/>
        </w:rPr>
      </w:pPr>
    </w:p>
    <w:p w14:paraId="2A0071EC" w14:textId="1EB07BF2" w:rsidR="00A067E4" w:rsidRDefault="00A067E4" w:rsidP="00C504A4">
      <w:pPr>
        <w:pStyle w:val="Prrafodelista"/>
        <w:numPr>
          <w:ilvl w:val="0"/>
          <w:numId w:val="29"/>
        </w:numPr>
        <w:jc w:val="both"/>
        <w:rPr>
          <w:rFonts w:ascii="Arial" w:hAnsi="Arial" w:cs="Arial"/>
          <w:sz w:val="24"/>
          <w:szCs w:val="24"/>
        </w:rPr>
      </w:pPr>
      <w:r>
        <w:rPr>
          <w:rFonts w:ascii="Arial" w:hAnsi="Arial" w:cs="Arial"/>
          <w:sz w:val="24"/>
          <w:szCs w:val="24"/>
        </w:rPr>
        <w:t>Estudiar los escenarios de red</w:t>
      </w:r>
      <w:r w:rsidR="00BB7F3B">
        <w:rPr>
          <w:rFonts w:ascii="Arial" w:hAnsi="Arial" w:cs="Arial"/>
          <w:sz w:val="24"/>
          <w:szCs w:val="24"/>
        </w:rPr>
        <w:t>es ópticas</w:t>
      </w:r>
      <w:r>
        <w:rPr>
          <w:rFonts w:ascii="Arial" w:hAnsi="Arial" w:cs="Arial"/>
          <w:sz w:val="24"/>
          <w:szCs w:val="24"/>
        </w:rPr>
        <w:t xml:space="preserve"> </w:t>
      </w:r>
      <w:r w:rsidR="00F92052">
        <w:rPr>
          <w:rFonts w:ascii="Arial" w:hAnsi="Arial" w:cs="Arial"/>
          <w:sz w:val="24"/>
          <w:szCs w:val="24"/>
        </w:rPr>
        <w:t>relevantes para el proceso de enseñanza-aprendizaje</w:t>
      </w:r>
      <w:r w:rsidR="003759E7">
        <w:rPr>
          <w:rFonts w:ascii="Arial" w:hAnsi="Arial" w:cs="Arial"/>
          <w:sz w:val="24"/>
          <w:szCs w:val="24"/>
        </w:rPr>
        <w:t xml:space="preserve"> y que puedan ser implementados en </w:t>
      </w:r>
      <w:r w:rsidR="0036211E">
        <w:rPr>
          <w:rFonts w:ascii="Arial" w:hAnsi="Arial" w:cs="Arial"/>
          <w:sz w:val="24"/>
          <w:szCs w:val="24"/>
        </w:rPr>
        <w:t>un simulador de redes ópticas basado en software libre</w:t>
      </w:r>
      <w:r w:rsidR="00663A5C">
        <w:rPr>
          <w:rFonts w:ascii="Arial" w:hAnsi="Arial" w:cs="Arial"/>
          <w:sz w:val="24"/>
          <w:szCs w:val="24"/>
        </w:rPr>
        <w:t>.</w:t>
      </w:r>
    </w:p>
    <w:p w14:paraId="4749ED15" w14:textId="77777777" w:rsidR="00F9757C" w:rsidRPr="00BA1EBA" w:rsidRDefault="00F9757C" w:rsidP="00BA1EBA">
      <w:pPr>
        <w:pStyle w:val="Prrafodelista"/>
        <w:rPr>
          <w:rFonts w:ascii="Arial" w:hAnsi="Arial" w:cs="Arial"/>
          <w:sz w:val="24"/>
          <w:szCs w:val="24"/>
        </w:rPr>
      </w:pPr>
    </w:p>
    <w:p w14:paraId="4911B497" w14:textId="36917456" w:rsidR="00F9757C" w:rsidRDefault="00F9757C" w:rsidP="00C504A4">
      <w:pPr>
        <w:pStyle w:val="Prrafodelista"/>
        <w:numPr>
          <w:ilvl w:val="0"/>
          <w:numId w:val="29"/>
        </w:numPr>
        <w:jc w:val="both"/>
        <w:rPr>
          <w:rFonts w:ascii="Arial" w:hAnsi="Arial" w:cs="Arial"/>
          <w:sz w:val="24"/>
          <w:szCs w:val="24"/>
        </w:rPr>
      </w:pPr>
      <w:r>
        <w:rPr>
          <w:rFonts w:ascii="Arial" w:hAnsi="Arial" w:cs="Arial"/>
          <w:sz w:val="24"/>
          <w:szCs w:val="24"/>
        </w:rPr>
        <w:t xml:space="preserve">Conocer </w:t>
      </w:r>
      <w:r w:rsidR="00720730">
        <w:rPr>
          <w:rFonts w:ascii="Arial" w:hAnsi="Arial" w:cs="Arial"/>
          <w:sz w:val="24"/>
          <w:szCs w:val="24"/>
        </w:rPr>
        <w:t>la</w:t>
      </w:r>
      <w:r w:rsidR="004961B4">
        <w:rPr>
          <w:rFonts w:ascii="Arial" w:hAnsi="Arial" w:cs="Arial"/>
          <w:sz w:val="24"/>
          <w:szCs w:val="24"/>
        </w:rPr>
        <w:t xml:space="preserve"> programación e interacción con las diversas</w:t>
      </w:r>
      <w:r w:rsidR="00720730">
        <w:rPr>
          <w:rFonts w:ascii="Arial" w:hAnsi="Arial" w:cs="Arial"/>
          <w:sz w:val="24"/>
          <w:szCs w:val="24"/>
        </w:rPr>
        <w:t xml:space="preserve"> estructuras de datos de los escenarios</w:t>
      </w:r>
      <w:r w:rsidR="00292DDB">
        <w:rPr>
          <w:rFonts w:ascii="Arial" w:hAnsi="Arial" w:cs="Arial"/>
          <w:sz w:val="24"/>
          <w:szCs w:val="24"/>
        </w:rPr>
        <w:t xml:space="preserve"> de red</w:t>
      </w:r>
      <w:r w:rsidR="00720730">
        <w:rPr>
          <w:rFonts w:ascii="Arial" w:hAnsi="Arial" w:cs="Arial"/>
          <w:sz w:val="24"/>
          <w:szCs w:val="24"/>
        </w:rPr>
        <w:t xml:space="preserve"> tipo que </w:t>
      </w:r>
      <w:r w:rsidR="0029183A">
        <w:rPr>
          <w:rFonts w:ascii="Arial" w:hAnsi="Arial" w:cs="Arial"/>
          <w:sz w:val="24"/>
          <w:szCs w:val="24"/>
        </w:rPr>
        <w:t>se dese</w:t>
      </w:r>
      <w:r w:rsidR="00051B16">
        <w:rPr>
          <w:rFonts w:ascii="Arial" w:hAnsi="Arial" w:cs="Arial"/>
          <w:sz w:val="24"/>
          <w:szCs w:val="24"/>
        </w:rPr>
        <w:t>e</w:t>
      </w:r>
      <w:r w:rsidR="0029183A">
        <w:rPr>
          <w:rFonts w:ascii="Arial" w:hAnsi="Arial" w:cs="Arial"/>
          <w:sz w:val="24"/>
          <w:szCs w:val="24"/>
        </w:rPr>
        <w:t xml:space="preserve">n </w:t>
      </w:r>
      <w:r w:rsidR="00697D08">
        <w:rPr>
          <w:rFonts w:ascii="Arial" w:hAnsi="Arial" w:cs="Arial"/>
          <w:sz w:val="24"/>
          <w:szCs w:val="24"/>
        </w:rPr>
        <w:t xml:space="preserve">simular en </w:t>
      </w:r>
      <w:r w:rsidR="00CC2225">
        <w:rPr>
          <w:rFonts w:ascii="Arial" w:hAnsi="Arial" w:cs="Arial"/>
          <w:sz w:val="24"/>
          <w:szCs w:val="24"/>
        </w:rPr>
        <w:t>la herramienta de</w:t>
      </w:r>
      <w:r w:rsidR="00697D08">
        <w:rPr>
          <w:rFonts w:ascii="Arial" w:hAnsi="Arial" w:cs="Arial"/>
          <w:sz w:val="24"/>
          <w:szCs w:val="24"/>
        </w:rPr>
        <w:t xml:space="preserve"> software libre</w:t>
      </w:r>
      <w:r w:rsidR="001B79A4">
        <w:rPr>
          <w:rFonts w:ascii="Arial" w:hAnsi="Arial" w:cs="Arial"/>
          <w:sz w:val="24"/>
          <w:szCs w:val="24"/>
        </w:rPr>
        <w:t>.</w:t>
      </w:r>
    </w:p>
    <w:p w14:paraId="7FAE52E0" w14:textId="77777777" w:rsidR="00A1329A" w:rsidRPr="00A1329A" w:rsidRDefault="00A1329A" w:rsidP="00A1329A">
      <w:pPr>
        <w:pStyle w:val="Prrafodelista"/>
        <w:rPr>
          <w:rFonts w:ascii="Arial" w:hAnsi="Arial" w:cs="Arial"/>
          <w:sz w:val="24"/>
          <w:szCs w:val="24"/>
        </w:rPr>
      </w:pPr>
    </w:p>
    <w:p w14:paraId="7F62784E" w14:textId="0D5C94FD" w:rsidR="00A1329A" w:rsidRPr="00A1329A" w:rsidRDefault="00A1329A" w:rsidP="00A1329A">
      <w:pPr>
        <w:pStyle w:val="Prrafodelista"/>
        <w:numPr>
          <w:ilvl w:val="0"/>
          <w:numId w:val="29"/>
        </w:numPr>
        <w:jc w:val="both"/>
        <w:rPr>
          <w:rFonts w:ascii="Arial" w:hAnsi="Arial" w:cs="Arial"/>
          <w:sz w:val="24"/>
          <w:szCs w:val="24"/>
        </w:rPr>
      </w:pPr>
      <w:r w:rsidRPr="00E120B3">
        <w:rPr>
          <w:rFonts w:ascii="Arial" w:hAnsi="Arial" w:cs="Arial"/>
          <w:sz w:val="24"/>
          <w:szCs w:val="24"/>
        </w:rPr>
        <w:t xml:space="preserve">Implementar un simulador óptico que permita la configuración, diseño, estudio </w:t>
      </w:r>
      <w:r>
        <w:rPr>
          <w:rFonts w:ascii="Arial" w:hAnsi="Arial" w:cs="Arial"/>
          <w:sz w:val="24"/>
          <w:szCs w:val="24"/>
        </w:rPr>
        <w:t>y ejecución</w:t>
      </w:r>
      <w:r w:rsidRPr="00E120B3">
        <w:rPr>
          <w:rFonts w:ascii="Arial" w:hAnsi="Arial" w:cs="Arial"/>
          <w:sz w:val="24"/>
          <w:szCs w:val="24"/>
        </w:rPr>
        <w:t xml:space="preserve"> de sistemas </w:t>
      </w:r>
      <w:r>
        <w:rPr>
          <w:rFonts w:ascii="Arial" w:hAnsi="Arial" w:cs="Arial"/>
          <w:sz w:val="24"/>
          <w:szCs w:val="24"/>
        </w:rPr>
        <w:t xml:space="preserve">de transmisión </w:t>
      </w:r>
      <w:r w:rsidRPr="00E120B3">
        <w:rPr>
          <w:rFonts w:ascii="Arial" w:hAnsi="Arial" w:cs="Arial"/>
          <w:sz w:val="24"/>
          <w:szCs w:val="24"/>
        </w:rPr>
        <w:t>ópticos a través de software libre.</w:t>
      </w:r>
    </w:p>
    <w:p w14:paraId="2B56EA6E" w14:textId="77777777" w:rsidR="001B79A4" w:rsidRPr="00BA1EBA" w:rsidRDefault="001B79A4" w:rsidP="00BA1EBA">
      <w:pPr>
        <w:pStyle w:val="Prrafodelista"/>
        <w:rPr>
          <w:rFonts w:ascii="Arial" w:hAnsi="Arial" w:cs="Arial"/>
          <w:sz w:val="24"/>
          <w:szCs w:val="24"/>
        </w:rPr>
      </w:pPr>
    </w:p>
    <w:p w14:paraId="6B32B3E5" w14:textId="4FDDB1B2" w:rsidR="00715503" w:rsidRDefault="001B79A4" w:rsidP="004D78FB">
      <w:pPr>
        <w:pStyle w:val="Prrafodelista"/>
        <w:numPr>
          <w:ilvl w:val="0"/>
          <w:numId w:val="29"/>
        </w:numPr>
        <w:jc w:val="both"/>
        <w:rPr>
          <w:rFonts w:ascii="Arial" w:hAnsi="Arial" w:cs="Arial"/>
          <w:sz w:val="24"/>
          <w:szCs w:val="24"/>
        </w:rPr>
      </w:pPr>
      <w:r>
        <w:rPr>
          <w:rFonts w:ascii="Arial" w:hAnsi="Arial" w:cs="Arial"/>
          <w:sz w:val="24"/>
          <w:szCs w:val="24"/>
        </w:rPr>
        <w:t xml:space="preserve">Desarrollar guías prácticas de laboratorio que sean didácticas y apoyen el proceso de enseñanza-aprendizaje de la materia de Comunicaciones Ópticas de la carrera de Ingeniería en </w:t>
      </w:r>
      <w:proofErr w:type="spellStart"/>
      <w:r>
        <w:rPr>
          <w:rFonts w:ascii="Arial" w:hAnsi="Arial" w:cs="Arial"/>
          <w:sz w:val="24"/>
          <w:szCs w:val="24"/>
        </w:rPr>
        <w:t>Networking</w:t>
      </w:r>
      <w:proofErr w:type="spellEnd"/>
      <w:r>
        <w:rPr>
          <w:rFonts w:ascii="Arial" w:hAnsi="Arial" w:cs="Arial"/>
          <w:sz w:val="24"/>
          <w:szCs w:val="24"/>
        </w:rPr>
        <w:t xml:space="preserve"> y Telecomunicaciones</w:t>
      </w:r>
      <w:r w:rsidR="00F544DE">
        <w:rPr>
          <w:rFonts w:ascii="Arial" w:hAnsi="Arial" w:cs="Arial"/>
          <w:sz w:val="24"/>
          <w:szCs w:val="24"/>
        </w:rPr>
        <w:t xml:space="preserve"> de la UDLA</w:t>
      </w:r>
      <w:r>
        <w:rPr>
          <w:rFonts w:ascii="Arial" w:hAnsi="Arial" w:cs="Arial"/>
          <w:sz w:val="24"/>
          <w:szCs w:val="24"/>
        </w:rPr>
        <w:t>.</w:t>
      </w:r>
    </w:p>
    <w:p w14:paraId="7EADCB30" w14:textId="77777777" w:rsidR="004D78FB" w:rsidRPr="004D78FB" w:rsidRDefault="004D78FB" w:rsidP="004D78FB">
      <w:pPr>
        <w:pStyle w:val="Prrafodelista"/>
        <w:rPr>
          <w:rFonts w:ascii="Arial" w:hAnsi="Arial" w:cs="Arial"/>
          <w:sz w:val="24"/>
          <w:szCs w:val="24"/>
        </w:rPr>
      </w:pPr>
    </w:p>
    <w:p w14:paraId="45E90FDD" w14:textId="77777777" w:rsidR="004D78FB" w:rsidRPr="004D78FB" w:rsidRDefault="004D78FB" w:rsidP="004D78FB">
      <w:pPr>
        <w:jc w:val="both"/>
        <w:rPr>
          <w:rFonts w:ascii="Arial" w:hAnsi="Arial" w:cs="Arial"/>
          <w:sz w:val="24"/>
          <w:szCs w:val="24"/>
        </w:rPr>
      </w:pPr>
    </w:p>
    <w:p w14:paraId="6CB0A431" w14:textId="77777777" w:rsidR="00CE781B" w:rsidRPr="00FD5FD8" w:rsidRDefault="00CE781B" w:rsidP="00FD5FD8">
      <w:pPr>
        <w:pStyle w:val="Ttulo1"/>
        <w:numPr>
          <w:ilvl w:val="0"/>
          <w:numId w:val="7"/>
        </w:numPr>
        <w:rPr>
          <w:rFonts w:ascii="Arial" w:hAnsi="Arial" w:cs="Arial"/>
        </w:rPr>
      </w:pPr>
      <w:bookmarkStart w:id="13" w:name="_Toc122600827"/>
      <w:r w:rsidRPr="6BF677D6">
        <w:rPr>
          <w:rFonts w:ascii="Arial" w:hAnsi="Arial" w:cs="Arial"/>
        </w:rPr>
        <w:t>Alcance</w:t>
      </w:r>
      <w:bookmarkEnd w:id="13"/>
    </w:p>
    <w:p w14:paraId="5CEA80C3" w14:textId="06182D1E" w:rsidR="00CE781B" w:rsidRPr="00726525" w:rsidRDefault="00CE781B" w:rsidP="6BF677D6">
      <w:pPr>
        <w:pStyle w:val="Ttulo1"/>
        <w:ind w:left="0"/>
        <w:rPr>
          <w:rFonts w:ascii="Arial" w:hAnsi="Arial" w:cs="Arial"/>
        </w:rPr>
      </w:pPr>
    </w:p>
    <w:p w14:paraId="4F97D154" w14:textId="1058DD7E" w:rsidR="00CE781B" w:rsidRDefault="73EAA6E5" w:rsidP="006E32E9">
      <w:pPr>
        <w:pStyle w:val="Ttulo1"/>
        <w:numPr>
          <w:ilvl w:val="1"/>
          <w:numId w:val="7"/>
        </w:numPr>
        <w:rPr>
          <w:rFonts w:ascii="Arial" w:hAnsi="Arial" w:cs="Arial"/>
          <w:lang w:val="es-MX"/>
        </w:rPr>
      </w:pPr>
      <w:bookmarkStart w:id="14" w:name="_Toc122600828"/>
      <w:r w:rsidRPr="6BF677D6">
        <w:rPr>
          <w:rFonts w:ascii="Arial" w:hAnsi="Arial" w:cs="Arial"/>
          <w:lang w:val="es-MX"/>
        </w:rPr>
        <w:t>Alcance de la solución seleccionada</w:t>
      </w:r>
      <w:bookmarkEnd w:id="14"/>
    </w:p>
    <w:p w14:paraId="58337E9A" w14:textId="77777777" w:rsidR="007A4E1A" w:rsidRPr="00726525" w:rsidDel="00D066E9" w:rsidRDefault="007A4E1A" w:rsidP="007A4E1A">
      <w:pPr>
        <w:pStyle w:val="Ttulo1"/>
        <w:ind w:left="0"/>
        <w:rPr>
          <w:del w:id="15" w:author="Rubén Rumipamba Zambrano" w:date="2024-12-06T12:11:00Z" w16du:dateUtc="2024-12-06T17:11:00Z"/>
          <w:rFonts w:ascii="Arial" w:hAnsi="Arial" w:cs="Arial"/>
          <w:lang w:val="es-EC"/>
        </w:rPr>
      </w:pPr>
    </w:p>
    <w:p w14:paraId="11CEA3B9" w14:textId="47305FE5" w:rsidR="007A4E1A" w:rsidRDefault="007A4E1A" w:rsidP="00CE781B">
      <w:pPr>
        <w:jc w:val="both"/>
        <w:rPr>
          <w:rFonts w:ascii="Arial" w:hAnsi="Arial" w:cs="Arial"/>
          <w:color w:val="0000FF"/>
          <w:sz w:val="24"/>
          <w:szCs w:val="24"/>
        </w:rPr>
      </w:pPr>
    </w:p>
    <w:p w14:paraId="262E9DF1" w14:textId="77777777" w:rsidR="008543E9" w:rsidRDefault="00483564" w:rsidP="00483564">
      <w:pPr>
        <w:jc w:val="both"/>
        <w:rPr>
          <w:rFonts w:ascii="Arial" w:hAnsi="Arial" w:cs="Arial"/>
          <w:sz w:val="24"/>
          <w:szCs w:val="24"/>
        </w:rPr>
      </w:pPr>
      <w:r w:rsidRPr="00483564">
        <w:rPr>
          <w:rFonts w:ascii="Arial" w:hAnsi="Arial" w:cs="Arial"/>
          <w:sz w:val="24"/>
          <w:szCs w:val="24"/>
        </w:rPr>
        <w:t>Para el desarrollo de este proyecto, se realizará un análisis detallado de las necesidades relacionad</w:t>
      </w:r>
      <w:r w:rsidR="00472D18">
        <w:rPr>
          <w:rFonts w:ascii="Arial" w:hAnsi="Arial" w:cs="Arial"/>
          <w:sz w:val="24"/>
          <w:szCs w:val="24"/>
        </w:rPr>
        <w:t>as</w:t>
      </w:r>
      <w:r w:rsidRPr="00483564">
        <w:rPr>
          <w:rFonts w:ascii="Arial" w:hAnsi="Arial" w:cs="Arial"/>
          <w:sz w:val="24"/>
          <w:szCs w:val="24"/>
        </w:rPr>
        <w:t xml:space="preserve"> con la simulación y optimización de enlaces de comunicación. </w:t>
      </w:r>
    </w:p>
    <w:p w14:paraId="6824C4F1" w14:textId="668C0F2A" w:rsidR="00483564" w:rsidRPr="00483564" w:rsidRDefault="009843B1" w:rsidP="00483564">
      <w:pPr>
        <w:jc w:val="both"/>
        <w:rPr>
          <w:rFonts w:ascii="Arial" w:hAnsi="Arial" w:cs="Arial"/>
          <w:sz w:val="24"/>
          <w:szCs w:val="24"/>
        </w:rPr>
      </w:pPr>
      <w:r>
        <w:rPr>
          <w:rFonts w:ascii="Arial" w:hAnsi="Arial" w:cs="Arial"/>
          <w:sz w:val="24"/>
          <w:szCs w:val="24"/>
        </w:rPr>
        <w:t xml:space="preserve">El </w:t>
      </w:r>
      <w:r w:rsidR="00B94559">
        <w:rPr>
          <w:rFonts w:ascii="Arial" w:hAnsi="Arial" w:cs="Arial"/>
          <w:sz w:val="24"/>
          <w:szCs w:val="24"/>
        </w:rPr>
        <w:t>propósito</w:t>
      </w:r>
      <w:r w:rsidR="00483564" w:rsidRPr="00483564">
        <w:rPr>
          <w:rFonts w:ascii="Arial" w:hAnsi="Arial" w:cs="Arial"/>
          <w:sz w:val="24"/>
          <w:szCs w:val="24"/>
        </w:rPr>
        <w:t xml:space="preserve"> principal </w:t>
      </w:r>
      <w:r w:rsidR="00A02AC3">
        <w:rPr>
          <w:rFonts w:ascii="Arial" w:hAnsi="Arial" w:cs="Arial"/>
          <w:sz w:val="24"/>
          <w:szCs w:val="24"/>
        </w:rPr>
        <w:t>es</w:t>
      </w:r>
      <w:r w:rsidR="00B94559">
        <w:rPr>
          <w:rFonts w:ascii="Arial" w:hAnsi="Arial" w:cs="Arial"/>
          <w:sz w:val="24"/>
          <w:szCs w:val="24"/>
        </w:rPr>
        <w:t xml:space="preserve"> implementar </w:t>
      </w:r>
      <w:r w:rsidR="00A02AC3">
        <w:rPr>
          <w:rFonts w:ascii="Arial" w:hAnsi="Arial" w:cs="Arial"/>
          <w:sz w:val="24"/>
          <w:szCs w:val="24"/>
        </w:rPr>
        <w:t>escenarios d</w:t>
      </w:r>
      <w:r w:rsidR="00CF44F2">
        <w:rPr>
          <w:rFonts w:ascii="Arial" w:hAnsi="Arial" w:cs="Arial"/>
          <w:sz w:val="24"/>
          <w:szCs w:val="24"/>
        </w:rPr>
        <w:t>e redes ópticas en e</w:t>
      </w:r>
      <w:r w:rsidR="0037718A">
        <w:rPr>
          <w:rFonts w:ascii="Arial" w:hAnsi="Arial" w:cs="Arial"/>
          <w:sz w:val="24"/>
          <w:szCs w:val="24"/>
        </w:rPr>
        <w:t>l</w:t>
      </w:r>
      <w:r w:rsidR="00B94559">
        <w:rPr>
          <w:rFonts w:ascii="Arial" w:hAnsi="Arial" w:cs="Arial"/>
          <w:sz w:val="24"/>
          <w:szCs w:val="24"/>
        </w:rPr>
        <w:t xml:space="preserve"> </w:t>
      </w:r>
      <w:r w:rsidR="00483564" w:rsidRPr="00483564">
        <w:rPr>
          <w:rFonts w:ascii="Arial" w:hAnsi="Arial" w:cs="Arial"/>
          <w:sz w:val="24"/>
          <w:szCs w:val="24"/>
        </w:rPr>
        <w:t xml:space="preserve">simulador </w:t>
      </w:r>
      <w:r w:rsidR="003058CC">
        <w:rPr>
          <w:rFonts w:ascii="Arial" w:hAnsi="Arial" w:cs="Arial"/>
          <w:sz w:val="24"/>
          <w:szCs w:val="24"/>
        </w:rPr>
        <w:t>óptico</w:t>
      </w:r>
      <w:r w:rsidR="00483564" w:rsidRPr="00483564">
        <w:rPr>
          <w:rFonts w:ascii="Arial" w:hAnsi="Arial" w:cs="Arial"/>
          <w:sz w:val="24"/>
          <w:szCs w:val="24"/>
        </w:rPr>
        <w:t xml:space="preserve"> </w:t>
      </w:r>
      <w:proofErr w:type="spellStart"/>
      <w:r w:rsidR="00483564" w:rsidRPr="00483564">
        <w:rPr>
          <w:rFonts w:ascii="Arial" w:hAnsi="Arial" w:cs="Arial"/>
          <w:sz w:val="24"/>
          <w:szCs w:val="24"/>
        </w:rPr>
        <w:t>GNPy</w:t>
      </w:r>
      <w:proofErr w:type="spellEnd"/>
      <w:r w:rsidR="00483564" w:rsidRPr="00483564">
        <w:rPr>
          <w:rFonts w:ascii="Arial" w:hAnsi="Arial" w:cs="Arial"/>
          <w:sz w:val="24"/>
          <w:szCs w:val="24"/>
        </w:rPr>
        <w:t>, que permita evaluar el desempeño de rutas ópticas, analizar la calidad de la señal y calcular márgenes operativos.</w:t>
      </w:r>
    </w:p>
    <w:p w14:paraId="5A315DEB" w14:textId="77777777" w:rsidR="004D78FB" w:rsidRDefault="004D78FB" w:rsidP="00CE781B">
      <w:pPr>
        <w:jc w:val="both"/>
        <w:rPr>
          <w:rFonts w:ascii="Arial" w:hAnsi="Arial" w:cs="Arial"/>
          <w:sz w:val="24"/>
          <w:szCs w:val="24"/>
        </w:rPr>
      </w:pPr>
    </w:p>
    <w:p w14:paraId="69E8612F" w14:textId="53CA1EFB" w:rsidR="00995EBD" w:rsidRPr="004D78FB" w:rsidRDefault="00995EBD" w:rsidP="00CE781B">
      <w:pPr>
        <w:jc w:val="both"/>
        <w:rPr>
          <w:rFonts w:ascii="Arial" w:hAnsi="Arial" w:cs="Arial"/>
          <w:b/>
          <w:bCs/>
          <w:sz w:val="24"/>
          <w:szCs w:val="24"/>
        </w:rPr>
      </w:pPr>
      <w:r w:rsidRPr="004D78FB">
        <w:rPr>
          <w:rFonts w:ascii="Arial" w:hAnsi="Arial" w:cs="Arial"/>
          <w:b/>
          <w:bCs/>
          <w:sz w:val="24"/>
          <w:szCs w:val="24"/>
        </w:rPr>
        <w:t xml:space="preserve">Diagrama de bloques </w:t>
      </w:r>
    </w:p>
    <w:p w14:paraId="08171FB3" w14:textId="3D72C387" w:rsidR="00A9372C" w:rsidRDefault="004D78FB" w:rsidP="004D78FB">
      <w:pPr>
        <w:rPr>
          <w:rFonts w:ascii="Arial" w:hAnsi="Arial" w:cs="Arial"/>
          <w:b/>
          <w:bCs/>
          <w:sz w:val="24"/>
          <w:szCs w:val="24"/>
        </w:rPr>
      </w:pPr>
      <w:r>
        <w:rPr>
          <w:noProof/>
        </w:rPr>
        <w:lastRenderedPageBreak/>
        <w:drawing>
          <wp:inline distT="0" distB="0" distL="0" distR="0" wp14:anchorId="7BA6625E" wp14:editId="147B6257">
            <wp:extent cx="5620634" cy="2362200"/>
            <wp:effectExtent l="0" t="0" r="0" b="0"/>
            <wp:docPr id="8011553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5384" name="Imagen 1" descr="Diagrama&#10;&#10;Descripción generada automáticamente"/>
                    <pic:cNvPicPr/>
                  </pic:nvPicPr>
                  <pic:blipFill>
                    <a:blip r:embed="rId33"/>
                    <a:stretch>
                      <a:fillRect/>
                    </a:stretch>
                  </pic:blipFill>
                  <pic:spPr>
                    <a:xfrm>
                      <a:off x="0" y="0"/>
                      <a:ext cx="5622727" cy="2363080"/>
                    </a:xfrm>
                    <a:prstGeom prst="rect">
                      <a:avLst/>
                    </a:prstGeom>
                  </pic:spPr>
                </pic:pic>
              </a:graphicData>
            </a:graphic>
          </wp:inline>
        </w:drawing>
      </w:r>
    </w:p>
    <w:p w14:paraId="15D1F109" w14:textId="4638ECAB" w:rsidR="003D3E5D" w:rsidRPr="003B2B69" w:rsidRDefault="003D3E5D" w:rsidP="00CE781B">
      <w:pPr>
        <w:jc w:val="both"/>
        <w:rPr>
          <w:rFonts w:ascii="Arial" w:hAnsi="Arial" w:cs="Arial"/>
          <w:b/>
          <w:bCs/>
          <w:sz w:val="24"/>
          <w:szCs w:val="24"/>
        </w:rPr>
      </w:pPr>
      <w:r w:rsidRPr="003B2B69">
        <w:rPr>
          <w:rFonts w:ascii="Arial" w:hAnsi="Arial" w:cs="Arial"/>
          <w:b/>
          <w:bCs/>
          <w:sz w:val="24"/>
          <w:szCs w:val="24"/>
        </w:rPr>
        <w:t>Diagrama de Flujo</w:t>
      </w:r>
    </w:p>
    <w:p w14:paraId="3EB5AB29" w14:textId="77777777" w:rsidR="003B2B69" w:rsidRPr="003B2B69" w:rsidRDefault="003B2B69" w:rsidP="00CE781B">
      <w:pPr>
        <w:jc w:val="both"/>
        <w:rPr>
          <w:rFonts w:ascii="Arial" w:hAnsi="Arial" w:cs="Arial"/>
          <w:b/>
          <w:bCs/>
          <w:sz w:val="24"/>
          <w:szCs w:val="24"/>
        </w:rPr>
      </w:pPr>
    </w:p>
    <w:p w14:paraId="7DD32661" w14:textId="6D5403E3" w:rsidR="00483564" w:rsidRPr="003B2B69" w:rsidRDefault="00483564" w:rsidP="00CE3D65">
      <w:pPr>
        <w:jc w:val="both"/>
        <w:rPr>
          <w:rFonts w:ascii="Arial" w:hAnsi="Arial" w:cs="Arial"/>
          <w:sz w:val="24"/>
          <w:szCs w:val="24"/>
        </w:rPr>
      </w:pPr>
      <w:r w:rsidRPr="003B2B69">
        <w:rPr>
          <w:rFonts w:ascii="Arial" w:hAnsi="Arial" w:cs="Arial"/>
          <w:sz w:val="24"/>
          <w:szCs w:val="24"/>
        </w:rPr>
        <w:t xml:space="preserve">El siguiente diagrama de flujo describe el proceso que </w:t>
      </w:r>
      <w:r w:rsidR="00B94559">
        <w:rPr>
          <w:rFonts w:ascii="Arial" w:hAnsi="Arial" w:cs="Arial"/>
          <w:sz w:val="24"/>
          <w:szCs w:val="24"/>
        </w:rPr>
        <w:t xml:space="preserve">se </w:t>
      </w:r>
      <w:r w:rsidRPr="003B2B69">
        <w:rPr>
          <w:rFonts w:ascii="Arial" w:hAnsi="Arial" w:cs="Arial"/>
          <w:sz w:val="24"/>
          <w:szCs w:val="24"/>
        </w:rPr>
        <w:t xml:space="preserve">seguirá para </w:t>
      </w:r>
      <w:r w:rsidR="003B2B69">
        <w:rPr>
          <w:rFonts w:ascii="Arial" w:hAnsi="Arial" w:cs="Arial"/>
          <w:sz w:val="24"/>
          <w:szCs w:val="24"/>
        </w:rPr>
        <w:t>i</w:t>
      </w:r>
      <w:r w:rsidRPr="003B2B69">
        <w:rPr>
          <w:rFonts w:ascii="Arial" w:hAnsi="Arial" w:cs="Arial"/>
          <w:sz w:val="24"/>
          <w:szCs w:val="24"/>
        </w:rPr>
        <w:t xml:space="preserve">mplementar un simulador de redes ópticas basado en software libre y desarrollar guías prácticas para el laboratorio de Telecomunicaciones UDLA. </w:t>
      </w:r>
    </w:p>
    <w:p w14:paraId="397BD991" w14:textId="77777777" w:rsidR="00094863" w:rsidRDefault="00094863" w:rsidP="00CE781B">
      <w:pPr>
        <w:jc w:val="both"/>
        <w:rPr>
          <w:rFonts w:ascii="Arial" w:hAnsi="Arial" w:cs="Arial"/>
          <w:color w:val="0000FF"/>
          <w:sz w:val="24"/>
          <w:szCs w:val="24"/>
        </w:rPr>
      </w:pPr>
    </w:p>
    <w:p w14:paraId="0F8850BC" w14:textId="27C62EAC" w:rsidR="00094863" w:rsidRDefault="008B0F00" w:rsidP="00CE781B">
      <w:pPr>
        <w:jc w:val="both"/>
        <w:rPr>
          <w:rFonts w:ascii="Arial" w:hAnsi="Arial" w:cs="Arial"/>
          <w:color w:val="0000FF"/>
          <w:sz w:val="24"/>
          <w:szCs w:val="24"/>
        </w:rPr>
      </w:pPr>
      <w:r>
        <w:rPr>
          <w:rFonts w:ascii="Arial" w:hAnsi="Arial" w:cs="Arial"/>
          <w:noProof/>
          <w:color w:val="0000FF"/>
          <w:sz w:val="24"/>
          <w:szCs w:val="24"/>
        </w:rPr>
        <mc:AlternateContent>
          <mc:Choice Requires="wps">
            <w:drawing>
              <wp:anchor distT="0" distB="0" distL="114300" distR="114300" simplePos="0" relativeHeight="251676672" behindDoc="0" locked="0" layoutInCell="1" allowOverlap="1" wp14:anchorId="78F938A6" wp14:editId="7A08EF27">
                <wp:simplePos x="0" y="0"/>
                <wp:positionH relativeFrom="column">
                  <wp:posOffset>3768090</wp:posOffset>
                </wp:positionH>
                <wp:positionV relativeFrom="paragraph">
                  <wp:posOffset>232410</wp:posOffset>
                </wp:positionV>
                <wp:extent cx="1666875" cy="381000"/>
                <wp:effectExtent l="0" t="0" r="28575" b="19050"/>
                <wp:wrapNone/>
                <wp:docPr id="209857335" name="Cuadro de texto 14"/>
                <wp:cNvGraphicFramePr/>
                <a:graphic xmlns:a="http://schemas.openxmlformats.org/drawingml/2006/main">
                  <a:graphicData uri="http://schemas.microsoft.com/office/word/2010/wordprocessingShape">
                    <wps:wsp>
                      <wps:cNvSpPr txBox="1"/>
                      <wps:spPr>
                        <a:xfrm>
                          <a:off x="0" y="0"/>
                          <a:ext cx="1666875" cy="381000"/>
                        </a:xfrm>
                        <a:prstGeom prst="rect">
                          <a:avLst/>
                        </a:prstGeom>
                        <a:solidFill>
                          <a:schemeClr val="lt1"/>
                        </a:solidFill>
                        <a:ln w="6350">
                          <a:solidFill>
                            <a:schemeClr val="accent1"/>
                          </a:solidFill>
                        </a:ln>
                      </wps:spPr>
                      <wps:txbx>
                        <w:txbxContent>
                          <w:p w14:paraId="6EDF72AA" w14:textId="3CC2BB98" w:rsidR="008B0F00" w:rsidRDefault="008B0F00" w:rsidP="008B0F00">
                            <w:pPr>
                              <w:jc w:val="center"/>
                            </w:pPr>
                            <w:r>
                              <w:t>Finalización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F938A6" id="_x0000_s1034" type="#_x0000_t202" style="position:absolute;left:0;text-align:left;margin-left:296.7pt;margin-top:18.3pt;width:131.25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tOgIAAIcEAAAOAAAAZHJzL2Uyb0RvYy54bWysVE1v2zAMvQ/YfxB0X+ykSZoZ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" fillcolor="white [3201]" strokecolor="#4f81bd [3204]" strokeweight=".5pt">
                <v:textbox>
                  <w:txbxContent>
                    <w:p w14:paraId="6EDF72AA" w14:textId="3CC2BB98" w:rsidR="008B0F00" w:rsidRDefault="008B0F00" w:rsidP="008B0F00">
                      <w:pPr>
                        <w:jc w:val="center"/>
                      </w:pPr>
                      <w:r>
                        <w:t>Finalización</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5648" behindDoc="0" locked="0" layoutInCell="1" allowOverlap="1" wp14:anchorId="7ACD976A" wp14:editId="79B005A2">
                <wp:simplePos x="0" y="0"/>
                <wp:positionH relativeFrom="column">
                  <wp:posOffset>1739265</wp:posOffset>
                </wp:positionH>
                <wp:positionV relativeFrom="paragraph">
                  <wp:posOffset>241935</wp:posOffset>
                </wp:positionV>
                <wp:extent cx="2009775" cy="371475"/>
                <wp:effectExtent l="0" t="0" r="28575" b="28575"/>
                <wp:wrapNone/>
                <wp:docPr id="959895704" name="Cuadro de texto 13"/>
                <wp:cNvGraphicFramePr/>
                <a:graphic xmlns:a="http://schemas.openxmlformats.org/drawingml/2006/main">
                  <a:graphicData uri="http://schemas.microsoft.com/office/word/2010/wordprocessingShape">
                    <wps:wsp>
                      <wps:cNvSpPr txBox="1"/>
                      <wps:spPr>
                        <a:xfrm>
                          <a:off x="0" y="0"/>
                          <a:ext cx="2009775" cy="371475"/>
                        </a:xfrm>
                        <a:prstGeom prst="rect">
                          <a:avLst/>
                        </a:prstGeom>
                        <a:solidFill>
                          <a:schemeClr val="lt1"/>
                        </a:solidFill>
                        <a:ln w="6350">
                          <a:solidFill>
                            <a:schemeClr val="accent1"/>
                          </a:solidFill>
                        </a:ln>
                      </wps:spPr>
                      <wps:txbx>
                        <w:txbxContent>
                          <w:p w14:paraId="3F34E57F" w14:textId="4FABB576" w:rsidR="008B0F00" w:rsidRDefault="008B0F00" w:rsidP="008B0F00">
                            <w:pPr>
                              <w:jc w:val="center"/>
                            </w:pPr>
                            <w: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D976A" id="Cuadro de texto 13" o:spid="_x0000_s1035" type="#_x0000_t202" style="position:absolute;left:0;text-align:left;margin-left:136.95pt;margin-top:19.05pt;width:158.2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" fillcolor="white [3201]" strokecolor="#4f81bd [3204]" strokeweight=".5pt">
                <v:textbox>
                  <w:txbxContent>
                    <w:p w14:paraId="3F34E57F" w14:textId="4FABB576" w:rsidR="008B0F00" w:rsidRDefault="008B0F00" w:rsidP="008B0F00">
                      <w:pPr>
                        <w:jc w:val="center"/>
                      </w:pPr>
                      <w:r>
                        <w:t>Desarrollo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4624" behindDoc="0" locked="0" layoutInCell="1" allowOverlap="1" wp14:anchorId="1CD54E68" wp14:editId="01D4D883">
                <wp:simplePos x="0" y="0"/>
                <wp:positionH relativeFrom="column">
                  <wp:posOffset>-32385</wp:posOffset>
                </wp:positionH>
                <wp:positionV relativeFrom="paragraph">
                  <wp:posOffset>241935</wp:posOffset>
                </wp:positionV>
                <wp:extent cx="1771650" cy="371475"/>
                <wp:effectExtent l="0" t="0" r="19050" b="28575"/>
                <wp:wrapNone/>
                <wp:docPr id="1143909618" name="Cuadro de texto 12"/>
                <wp:cNvGraphicFramePr/>
                <a:graphic xmlns:a="http://schemas.openxmlformats.org/drawingml/2006/main">
                  <a:graphicData uri="http://schemas.microsoft.com/office/word/2010/wordprocessingShape">
                    <wps:wsp>
                      <wps:cNvSpPr txBox="1"/>
                      <wps:spPr>
                        <a:xfrm>
                          <a:off x="0" y="0"/>
                          <a:ext cx="1771650" cy="371475"/>
                        </a:xfrm>
                        <a:prstGeom prst="rect">
                          <a:avLst/>
                        </a:prstGeom>
                        <a:solidFill>
                          <a:schemeClr val="lt1"/>
                        </a:solidFill>
                        <a:ln w="6350">
                          <a:solidFill>
                            <a:schemeClr val="accent1"/>
                          </a:solidFill>
                        </a:ln>
                      </wps:spPr>
                      <wps:txbx>
                        <w:txbxContent>
                          <w:p w14:paraId="2F21872C" w14:textId="44565958" w:rsidR="008B0F00" w:rsidRDefault="008B0F00" w:rsidP="008B0F00">
                            <w:pPr>
                              <w:jc w:val="center"/>
                            </w:pPr>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54E68" id="Cuadro de texto 12" o:spid="_x0000_s1036" type="#_x0000_t202" style="position:absolute;left:0;text-align:left;margin-left:-2.55pt;margin-top:19.05pt;width:139.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" fillcolor="white [3201]" strokecolor="#4f81bd [3204]" strokeweight=".5pt">
                <v:textbox>
                  <w:txbxContent>
                    <w:p w14:paraId="2F21872C" w14:textId="44565958" w:rsidR="008B0F00" w:rsidRDefault="008B0F00" w:rsidP="008B0F00">
                      <w:pPr>
                        <w:jc w:val="center"/>
                      </w:pPr>
                      <w:r>
                        <w:t>Inicio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3600" behindDoc="0" locked="0" layoutInCell="1" allowOverlap="1" wp14:anchorId="1C65B17E" wp14:editId="05879E9C">
                <wp:simplePos x="0" y="0"/>
                <wp:positionH relativeFrom="column">
                  <wp:posOffset>3758565</wp:posOffset>
                </wp:positionH>
                <wp:positionV relativeFrom="paragraph">
                  <wp:posOffset>222885</wp:posOffset>
                </wp:positionV>
                <wp:extent cx="0" cy="3667125"/>
                <wp:effectExtent l="0" t="0" r="38100" b="28575"/>
                <wp:wrapNone/>
                <wp:docPr id="1691776417"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426B5"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5.95pt,17.55pt" to="295.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1552" behindDoc="0" locked="0" layoutInCell="1" allowOverlap="1" wp14:anchorId="76D0BD26" wp14:editId="2E38C88B">
                <wp:simplePos x="0" y="0"/>
                <wp:positionH relativeFrom="column">
                  <wp:posOffset>1739265</wp:posOffset>
                </wp:positionH>
                <wp:positionV relativeFrom="paragraph">
                  <wp:posOffset>222884</wp:posOffset>
                </wp:positionV>
                <wp:extent cx="0" cy="3667125"/>
                <wp:effectExtent l="0" t="0" r="38100" b="28575"/>
                <wp:wrapNone/>
                <wp:docPr id="1321818668"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A9DD6" id="Conector recto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6.95pt,17.55pt" to="136.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0528" behindDoc="1" locked="0" layoutInCell="1" allowOverlap="1" wp14:anchorId="4DA89446" wp14:editId="37205B50">
                <wp:simplePos x="0" y="0"/>
                <wp:positionH relativeFrom="column">
                  <wp:posOffset>-51435</wp:posOffset>
                </wp:positionH>
                <wp:positionV relativeFrom="paragraph">
                  <wp:posOffset>222885</wp:posOffset>
                </wp:positionV>
                <wp:extent cx="5505450" cy="3657600"/>
                <wp:effectExtent l="0" t="0" r="19050" b="19050"/>
                <wp:wrapNone/>
                <wp:docPr id="1995144728" name="Rectángulo 10"/>
                <wp:cNvGraphicFramePr/>
                <a:graphic xmlns:a="http://schemas.openxmlformats.org/drawingml/2006/main">
                  <a:graphicData uri="http://schemas.microsoft.com/office/word/2010/wordprocessingShape">
                    <wps:wsp>
                      <wps:cNvSpPr/>
                      <wps:spPr>
                        <a:xfrm>
                          <a:off x="0" y="0"/>
                          <a:ext cx="5505450" cy="3657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01984" id="Rectángulo 10" o:spid="_x0000_s1026" style="position:absolute;margin-left:-4.05pt;margin-top:17.55pt;width:433.5pt;height:4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" fillcolor="white [3212]" strokecolor="#0a121c [484]" strokeweight="2pt"/>
            </w:pict>
          </mc:Fallback>
        </mc:AlternateContent>
      </w:r>
    </w:p>
    <w:p w14:paraId="0F5C8ECB" w14:textId="546B13A5" w:rsidR="00094863" w:rsidRDefault="00094863" w:rsidP="00CE781B">
      <w:pPr>
        <w:jc w:val="both"/>
        <w:rPr>
          <w:rFonts w:ascii="Arial" w:hAnsi="Arial" w:cs="Arial"/>
          <w:color w:val="0000FF"/>
          <w:sz w:val="24"/>
          <w:szCs w:val="24"/>
        </w:rPr>
      </w:pPr>
    </w:p>
    <w:p w14:paraId="7655F478" w14:textId="28EEFCE4" w:rsidR="003D3E5D" w:rsidRDefault="00F26C89" w:rsidP="00CE781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368819B" wp14:editId="0FCACFEB">
            <wp:extent cx="5400040" cy="3150235"/>
            <wp:effectExtent l="19050" t="0" r="29210" b="0"/>
            <wp:docPr id="104609123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CA3BB06" w14:textId="77777777" w:rsidR="00B971F7" w:rsidRPr="00726525" w:rsidRDefault="00B971F7" w:rsidP="00CE781B">
      <w:pPr>
        <w:jc w:val="both"/>
        <w:rPr>
          <w:rFonts w:ascii="Arial" w:hAnsi="Arial" w:cs="Arial"/>
          <w:color w:val="0000FF"/>
          <w:sz w:val="24"/>
          <w:szCs w:val="24"/>
        </w:rPr>
      </w:pPr>
    </w:p>
    <w:p w14:paraId="40260CCE" w14:textId="69703242" w:rsidR="2E62298C" w:rsidRDefault="2E62298C" w:rsidP="6BF677D6">
      <w:pPr>
        <w:pStyle w:val="Ttulo1"/>
        <w:ind w:left="0" w:firstLine="204"/>
        <w:rPr>
          <w:rFonts w:ascii="Arial" w:hAnsi="Arial" w:cs="Arial"/>
          <w:lang w:val="es-EC"/>
        </w:rPr>
      </w:pPr>
      <w:bookmarkStart w:id="16" w:name="_Toc122600829"/>
      <w:r w:rsidRPr="6BF677D6">
        <w:rPr>
          <w:rFonts w:ascii="Arial" w:hAnsi="Arial" w:cs="Arial"/>
          <w:lang w:val="es-MX"/>
        </w:rPr>
        <w:lastRenderedPageBreak/>
        <w:t>4.2. Limitaciones y restricciones del proyecto</w:t>
      </w:r>
      <w:bookmarkEnd w:id="16"/>
    </w:p>
    <w:p w14:paraId="03162CF6" w14:textId="756A3CE2" w:rsidR="6BF677D6" w:rsidRDefault="6BF677D6" w:rsidP="6BF677D6">
      <w:pPr>
        <w:pStyle w:val="Ttulo1"/>
        <w:ind w:left="564"/>
        <w:rPr>
          <w:rFonts w:ascii="Arial" w:hAnsi="Arial" w:cs="Arial"/>
        </w:rPr>
      </w:pPr>
    </w:p>
    <w:p w14:paraId="5D56B12B" w14:textId="071CEAB6" w:rsidR="003B2B69" w:rsidRDefault="003B2B69" w:rsidP="6BF677D6">
      <w:pPr>
        <w:jc w:val="both"/>
        <w:rPr>
          <w:rFonts w:ascii="Arial" w:hAnsi="Arial" w:cs="Arial"/>
          <w:b/>
          <w:bCs/>
          <w:sz w:val="24"/>
          <w:szCs w:val="24"/>
        </w:rPr>
      </w:pPr>
      <w:r w:rsidRPr="00B971F7">
        <w:rPr>
          <w:rFonts w:ascii="Arial" w:hAnsi="Arial" w:cs="Arial"/>
          <w:b/>
          <w:bCs/>
          <w:sz w:val="24"/>
          <w:szCs w:val="24"/>
        </w:rPr>
        <w:t>Limitaciones:</w:t>
      </w:r>
    </w:p>
    <w:p w14:paraId="4730A8DD" w14:textId="2C853051" w:rsidR="00B971F7" w:rsidRPr="00B971F7" w:rsidDel="006A573E" w:rsidRDefault="00B971F7" w:rsidP="6BF677D6">
      <w:pPr>
        <w:jc w:val="both"/>
        <w:rPr>
          <w:del w:id="17" w:author="Rubén Rumipamba Zambrano" w:date="2024-12-06T12:36:00Z" w16du:dateUtc="2024-12-06T17:36:00Z"/>
          <w:rFonts w:ascii="Arial" w:hAnsi="Arial" w:cs="Arial"/>
          <w:b/>
          <w:bCs/>
          <w:sz w:val="24"/>
          <w:szCs w:val="24"/>
        </w:rPr>
      </w:pPr>
    </w:p>
    <w:p w14:paraId="1786C363" w14:textId="23833F9F"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No se garantiza la compatibilidad de todas las funcionalidades tras realizar actualizaciones de la herramienta, ya que al ser de código abierto pueden surgir incompatibilidades con nuevas versiones.</w:t>
      </w:r>
    </w:p>
    <w:p w14:paraId="73566DE4" w14:textId="77777777" w:rsidR="00B971F7" w:rsidRDefault="00B971F7" w:rsidP="00B971F7">
      <w:pPr>
        <w:pStyle w:val="Prrafodelista"/>
        <w:jc w:val="both"/>
        <w:rPr>
          <w:rFonts w:ascii="Arial" w:hAnsi="Arial" w:cs="Arial"/>
          <w:sz w:val="24"/>
          <w:szCs w:val="24"/>
        </w:rPr>
      </w:pPr>
    </w:p>
    <w:p w14:paraId="24CA1689" w14:textId="094AD2CD"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El simulador no incluirá simulación de hardware físico ni pruebas en redes ópticas reales, solo entornos virtuales.</w:t>
      </w:r>
    </w:p>
    <w:p w14:paraId="0C18D6A4" w14:textId="55D6B378" w:rsidR="00B971F7" w:rsidRPr="00B971F7" w:rsidDel="00C0549A" w:rsidRDefault="00B971F7" w:rsidP="00B971F7">
      <w:pPr>
        <w:pStyle w:val="Prrafodelista"/>
        <w:rPr>
          <w:del w:id="18" w:author="Rubén Rumipamba Zambrano" w:date="2024-12-06T12:36:00Z" w16du:dateUtc="2024-12-06T17:36:00Z"/>
          <w:rFonts w:ascii="Arial" w:hAnsi="Arial" w:cs="Arial"/>
          <w:sz w:val="24"/>
          <w:szCs w:val="24"/>
        </w:rPr>
      </w:pPr>
    </w:p>
    <w:p w14:paraId="23263701" w14:textId="77777777" w:rsidR="00B971F7" w:rsidRPr="00B971F7" w:rsidRDefault="00B971F7" w:rsidP="00B971F7">
      <w:pPr>
        <w:pStyle w:val="Prrafodelista"/>
        <w:jc w:val="both"/>
        <w:rPr>
          <w:rFonts w:ascii="Arial" w:hAnsi="Arial" w:cs="Arial"/>
          <w:sz w:val="24"/>
          <w:szCs w:val="24"/>
        </w:rPr>
      </w:pPr>
    </w:p>
    <w:p w14:paraId="464E81E3" w14:textId="61154A6D" w:rsidR="00B971F7" w:rsidRDefault="00B971F7" w:rsidP="00B971F7">
      <w:pPr>
        <w:pStyle w:val="Prrafodelista"/>
        <w:numPr>
          <w:ilvl w:val="0"/>
          <w:numId w:val="37"/>
        </w:numPr>
        <w:jc w:val="both"/>
        <w:rPr>
          <w:rFonts w:ascii="Arial" w:hAnsi="Arial" w:cs="Arial"/>
          <w:sz w:val="24"/>
          <w:szCs w:val="24"/>
        </w:rPr>
      </w:pPr>
      <w:r w:rsidRPr="00B971F7">
        <w:rPr>
          <w:rFonts w:ascii="Arial" w:hAnsi="Arial" w:cs="Arial"/>
          <w:sz w:val="24"/>
          <w:szCs w:val="24"/>
        </w:rPr>
        <w:t xml:space="preserve">No se asegura una integración completa con otras herramientas externas debido a posibles diferencias en los modelos utilizados, como el manejo de ruido no compatible con el enfoque de ruido gaussiano de </w:t>
      </w:r>
      <w:proofErr w:type="spellStart"/>
      <w:r w:rsidRPr="00B971F7">
        <w:rPr>
          <w:rFonts w:ascii="Arial" w:hAnsi="Arial" w:cs="Arial"/>
          <w:sz w:val="24"/>
          <w:szCs w:val="24"/>
        </w:rPr>
        <w:t>GNPy</w:t>
      </w:r>
      <w:proofErr w:type="spellEnd"/>
      <w:r w:rsidRPr="00B971F7">
        <w:rPr>
          <w:rFonts w:ascii="Arial" w:hAnsi="Arial" w:cs="Arial"/>
          <w:sz w:val="24"/>
          <w:szCs w:val="24"/>
        </w:rPr>
        <w:t>.</w:t>
      </w:r>
    </w:p>
    <w:p w14:paraId="6960448F" w14:textId="77777777" w:rsidR="00B971F7" w:rsidRPr="00B971F7" w:rsidRDefault="00B971F7" w:rsidP="00B971F7">
      <w:pPr>
        <w:pStyle w:val="Prrafodelista"/>
        <w:jc w:val="both"/>
        <w:rPr>
          <w:rFonts w:ascii="Arial" w:hAnsi="Arial" w:cs="Arial"/>
          <w:sz w:val="24"/>
          <w:szCs w:val="24"/>
        </w:rPr>
      </w:pPr>
    </w:p>
    <w:p w14:paraId="0F5CC3D9" w14:textId="68A0822E"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 xml:space="preserve">No se contará con soporte técnico formal, ya que la resolución de errores dependerá exclusivamente de la comunidad de usuarios y desarrolladores de </w:t>
      </w:r>
      <w:proofErr w:type="spellStart"/>
      <w:r w:rsidRPr="00B971F7">
        <w:rPr>
          <w:rFonts w:ascii="Arial" w:hAnsi="Arial" w:cs="Arial"/>
          <w:sz w:val="24"/>
          <w:szCs w:val="24"/>
        </w:rPr>
        <w:t>GNPy</w:t>
      </w:r>
      <w:proofErr w:type="spellEnd"/>
      <w:r w:rsidRPr="00B971F7">
        <w:rPr>
          <w:rFonts w:ascii="Arial" w:hAnsi="Arial" w:cs="Arial"/>
          <w:sz w:val="24"/>
          <w:szCs w:val="24"/>
        </w:rPr>
        <w:t>.</w:t>
      </w:r>
    </w:p>
    <w:p w14:paraId="76356447" w14:textId="77777777" w:rsidR="00B971F7" w:rsidRPr="00B971F7" w:rsidRDefault="00B971F7" w:rsidP="00B971F7">
      <w:pPr>
        <w:pStyle w:val="Prrafodelista"/>
        <w:jc w:val="both"/>
        <w:rPr>
          <w:rFonts w:ascii="Arial" w:hAnsi="Arial" w:cs="Arial"/>
          <w:sz w:val="24"/>
          <w:szCs w:val="24"/>
        </w:rPr>
      </w:pPr>
    </w:p>
    <w:p w14:paraId="6A967917" w14:textId="6F68C852" w:rsidR="003B2B69" w:rsidRPr="00B971F7" w:rsidRDefault="003B2B69" w:rsidP="6BF677D6">
      <w:pPr>
        <w:jc w:val="both"/>
        <w:rPr>
          <w:rFonts w:ascii="Arial" w:hAnsi="Arial" w:cs="Arial"/>
          <w:b/>
          <w:bCs/>
          <w:sz w:val="24"/>
          <w:szCs w:val="24"/>
        </w:rPr>
      </w:pPr>
      <w:r w:rsidRPr="00B971F7">
        <w:rPr>
          <w:rFonts w:ascii="Arial" w:hAnsi="Arial" w:cs="Arial"/>
          <w:b/>
          <w:bCs/>
          <w:sz w:val="24"/>
          <w:szCs w:val="24"/>
        </w:rPr>
        <w:t>Restricciones:</w:t>
      </w:r>
    </w:p>
    <w:p w14:paraId="3CC85F49" w14:textId="7E9FE772"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 xml:space="preserve">Se utilizará </w:t>
      </w:r>
      <w:proofErr w:type="spellStart"/>
      <w:r w:rsidRPr="00B971F7">
        <w:rPr>
          <w:rFonts w:ascii="Arial" w:hAnsi="Arial" w:cs="Arial"/>
          <w:sz w:val="24"/>
          <w:szCs w:val="24"/>
        </w:rPr>
        <w:t>GNPy</w:t>
      </w:r>
      <w:proofErr w:type="spellEnd"/>
      <w:r w:rsidRPr="00B971F7">
        <w:rPr>
          <w:rFonts w:ascii="Arial" w:hAnsi="Arial" w:cs="Arial"/>
          <w:sz w:val="24"/>
          <w:szCs w:val="24"/>
        </w:rPr>
        <w:t xml:space="preserve"> como herramienta base, limitando el simulador a las capacidades y algoritmos que esta biblioteca ofrece.</w:t>
      </w:r>
    </w:p>
    <w:p w14:paraId="73638C54" w14:textId="77777777" w:rsidR="00B971F7" w:rsidRPr="00B971F7" w:rsidRDefault="00B971F7" w:rsidP="00B971F7">
      <w:pPr>
        <w:pStyle w:val="Prrafodelista"/>
        <w:jc w:val="both"/>
        <w:rPr>
          <w:rFonts w:ascii="Arial" w:hAnsi="Arial" w:cs="Arial"/>
          <w:sz w:val="24"/>
          <w:szCs w:val="24"/>
        </w:rPr>
      </w:pPr>
    </w:p>
    <w:p w14:paraId="48938D51" w14:textId="49C7B4B8"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El software estará diseñado para ser ejecutado en sistemas operativos compatibles con Python 3.x y bibliotecas de código abierto.</w:t>
      </w:r>
    </w:p>
    <w:p w14:paraId="19052AC2" w14:textId="77777777" w:rsidR="00B971F7" w:rsidRPr="00B971F7" w:rsidRDefault="00B971F7" w:rsidP="00B971F7">
      <w:pPr>
        <w:pStyle w:val="Prrafodelista"/>
        <w:rPr>
          <w:rFonts w:ascii="Arial" w:hAnsi="Arial" w:cs="Arial"/>
          <w:sz w:val="24"/>
          <w:szCs w:val="24"/>
        </w:rPr>
      </w:pPr>
    </w:p>
    <w:p w14:paraId="2160C8D4" w14:textId="132BCE15" w:rsidR="00B971F7" w:rsidRPr="00B971F7" w:rsidDel="00E72CD1" w:rsidRDefault="00B971F7" w:rsidP="00B971F7">
      <w:pPr>
        <w:pStyle w:val="Prrafodelista"/>
        <w:jc w:val="both"/>
        <w:rPr>
          <w:del w:id="19" w:author="Rubén Rumipamba Zambrano" w:date="2024-12-06T12:37:00Z" w16du:dateUtc="2024-12-06T17:37:00Z"/>
          <w:rFonts w:ascii="Arial" w:hAnsi="Arial" w:cs="Arial"/>
          <w:sz w:val="24"/>
          <w:szCs w:val="24"/>
        </w:rPr>
      </w:pPr>
    </w:p>
    <w:p w14:paraId="001EEFE9" w14:textId="6C10608D"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Los cálculos de margen óptico y calidad de señal estarán basados en datos de bibliotecas estándar, sin integración con datos empíricos o mediciones externas.</w:t>
      </w:r>
    </w:p>
    <w:p w14:paraId="4A84515A" w14:textId="77777777" w:rsidR="00B971F7" w:rsidRPr="00B971F7" w:rsidRDefault="00B971F7" w:rsidP="00B971F7">
      <w:pPr>
        <w:pStyle w:val="Prrafodelista"/>
        <w:jc w:val="both"/>
        <w:rPr>
          <w:rFonts w:ascii="Arial" w:hAnsi="Arial" w:cs="Arial"/>
          <w:sz w:val="24"/>
          <w:szCs w:val="24"/>
        </w:rPr>
      </w:pPr>
    </w:p>
    <w:p w14:paraId="1A1DFA92" w14:textId="7BD9BF71" w:rsidR="00B94559" w:rsidRDefault="00B971F7" w:rsidP="00B94559">
      <w:pPr>
        <w:jc w:val="both"/>
        <w:rPr>
          <w:rFonts w:ascii="Arial" w:hAnsi="Arial" w:cs="Arial"/>
          <w:b/>
          <w:bCs/>
          <w:sz w:val="24"/>
          <w:szCs w:val="24"/>
        </w:rPr>
      </w:pPr>
      <w:r>
        <w:rPr>
          <w:rFonts w:ascii="Arial" w:hAnsi="Arial" w:cs="Arial"/>
          <w:b/>
          <w:bCs/>
          <w:sz w:val="24"/>
          <w:szCs w:val="24"/>
        </w:rPr>
        <w:t>M</w:t>
      </w:r>
      <w:r w:rsidR="00B94559" w:rsidRPr="00B971F7">
        <w:rPr>
          <w:rFonts w:ascii="Arial" w:hAnsi="Arial" w:cs="Arial"/>
          <w:b/>
          <w:bCs/>
          <w:sz w:val="24"/>
          <w:szCs w:val="24"/>
        </w:rPr>
        <w:t xml:space="preserve">atriz de riesgo del proyecto </w:t>
      </w:r>
      <w:proofErr w:type="spellStart"/>
      <w:r w:rsidR="00B94559" w:rsidRPr="00B971F7">
        <w:rPr>
          <w:rFonts w:ascii="Arial" w:hAnsi="Arial" w:cs="Arial"/>
          <w:b/>
          <w:bCs/>
          <w:sz w:val="24"/>
          <w:szCs w:val="24"/>
        </w:rPr>
        <w:t>Capstone</w:t>
      </w:r>
      <w:proofErr w:type="spellEnd"/>
      <w:r w:rsidR="00B94559" w:rsidRPr="00B971F7">
        <w:rPr>
          <w:rFonts w:ascii="Arial" w:hAnsi="Arial" w:cs="Arial"/>
          <w:b/>
          <w:bCs/>
          <w:sz w:val="24"/>
          <w:szCs w:val="24"/>
        </w:rPr>
        <w:t>:</w:t>
      </w:r>
    </w:p>
    <w:p w14:paraId="0D1EC55F" w14:textId="2ED7CDEF" w:rsidR="008F38B6" w:rsidRDefault="008F38B6" w:rsidP="003472F1">
      <w:pPr>
        <w:jc w:val="both"/>
        <w:rPr>
          <w:rFonts w:ascii="Arial" w:hAnsi="Arial" w:cs="Arial"/>
          <w:sz w:val="24"/>
          <w:szCs w:val="24"/>
        </w:rPr>
      </w:pPr>
      <w:r>
        <w:rPr>
          <w:rFonts w:ascii="Arial" w:hAnsi="Arial" w:cs="Arial"/>
          <w:sz w:val="24"/>
          <w:szCs w:val="24"/>
        </w:rPr>
        <w:t>La matriz de probabilidad impacto es una herramienta utilizada en la gestión de riesgos para evaluar y priorizar los riesgos de un proyecto</w:t>
      </w:r>
      <w:r w:rsidR="0074325E">
        <w:rPr>
          <w:rFonts w:ascii="Arial" w:hAnsi="Arial" w:cs="Arial"/>
          <w:sz w:val="24"/>
          <w:szCs w:val="24"/>
        </w:rPr>
        <w:t>. En este caso se utiliz</w:t>
      </w:r>
      <w:r w:rsidR="00A07C8A">
        <w:rPr>
          <w:rFonts w:ascii="Arial" w:hAnsi="Arial" w:cs="Arial"/>
          <w:sz w:val="24"/>
          <w:szCs w:val="24"/>
        </w:rPr>
        <w:t>ó</w:t>
      </w:r>
      <w:r w:rsidR="0074325E">
        <w:rPr>
          <w:rFonts w:ascii="Arial" w:hAnsi="Arial" w:cs="Arial"/>
          <w:sz w:val="24"/>
          <w:szCs w:val="24"/>
        </w:rPr>
        <w:t xml:space="preserve"> u</w:t>
      </w:r>
      <w:r w:rsidR="0074325E" w:rsidRPr="0074325E">
        <w:rPr>
          <w:rFonts w:ascii="Arial" w:hAnsi="Arial" w:cs="Arial"/>
          <w:sz w:val="24"/>
          <w:szCs w:val="24"/>
        </w:rPr>
        <w:t>n mapa de calor</w:t>
      </w:r>
      <w:r w:rsidR="00FD43C2">
        <w:rPr>
          <w:rFonts w:ascii="Arial" w:hAnsi="Arial" w:cs="Arial"/>
          <w:sz w:val="24"/>
          <w:szCs w:val="24"/>
        </w:rPr>
        <w:t xml:space="preserve">, </w:t>
      </w:r>
      <w:r w:rsidR="0074325E">
        <w:rPr>
          <w:rFonts w:ascii="Arial" w:hAnsi="Arial" w:cs="Arial"/>
          <w:sz w:val="24"/>
          <w:szCs w:val="24"/>
        </w:rPr>
        <w:t>el cual es una</w:t>
      </w:r>
      <w:r w:rsidR="0074325E" w:rsidRPr="0074325E">
        <w:rPr>
          <w:rFonts w:ascii="Arial" w:hAnsi="Arial" w:cs="Arial"/>
          <w:sz w:val="24"/>
          <w:szCs w:val="24"/>
        </w:rPr>
        <w:t xml:space="preserve"> herramienta visual que utiliza colores para representar valores o niveles de datos dentro de una matriz. Los colores, que va de frío (bajo) a cálido (alto), permiten identificar patrones</w:t>
      </w:r>
      <w:r w:rsidR="0074325E">
        <w:rPr>
          <w:rFonts w:ascii="Arial" w:hAnsi="Arial" w:cs="Arial"/>
          <w:sz w:val="24"/>
          <w:szCs w:val="24"/>
        </w:rPr>
        <w:t>.</w:t>
      </w:r>
    </w:p>
    <w:p w14:paraId="666E3A8A" w14:textId="15408A8F" w:rsidR="0074325E" w:rsidRPr="0074325E" w:rsidRDefault="0074325E" w:rsidP="003472F1">
      <w:pPr>
        <w:jc w:val="both"/>
        <w:rPr>
          <w:rFonts w:ascii="Arial" w:hAnsi="Arial" w:cs="Arial"/>
          <w:sz w:val="24"/>
          <w:szCs w:val="24"/>
        </w:rPr>
      </w:pPr>
      <w:r>
        <w:rPr>
          <w:rFonts w:ascii="Arial" w:hAnsi="Arial" w:cs="Arial"/>
          <w:sz w:val="24"/>
          <w:szCs w:val="24"/>
        </w:rPr>
        <w:lastRenderedPageBreak/>
        <w:t xml:space="preserve">- </w:t>
      </w:r>
      <w:r w:rsidRPr="0074325E">
        <w:rPr>
          <w:rFonts w:ascii="Arial" w:hAnsi="Arial" w:cs="Arial"/>
          <w:sz w:val="24"/>
          <w:szCs w:val="24"/>
        </w:rPr>
        <w:t>Probabilidad</w:t>
      </w:r>
      <w:r w:rsidR="00D8350B">
        <w:rPr>
          <w:rFonts w:ascii="Arial" w:hAnsi="Arial" w:cs="Arial"/>
          <w:sz w:val="24"/>
          <w:szCs w:val="24"/>
        </w:rPr>
        <w:t xml:space="preserve"> (p)</w:t>
      </w:r>
      <w:r w:rsidRPr="0074325E">
        <w:rPr>
          <w:rFonts w:ascii="Arial" w:hAnsi="Arial" w:cs="Arial"/>
          <w:sz w:val="24"/>
          <w:szCs w:val="24"/>
        </w:rPr>
        <w:t>: La probabilidad de que un riesgo ocurra</w:t>
      </w:r>
      <w:r>
        <w:rPr>
          <w:rFonts w:ascii="Arial" w:hAnsi="Arial" w:cs="Arial"/>
          <w:sz w:val="24"/>
          <w:szCs w:val="24"/>
        </w:rPr>
        <w:t>.</w:t>
      </w:r>
    </w:p>
    <w:p w14:paraId="5CE96C51" w14:textId="7862512A" w:rsidR="0074325E" w:rsidRDefault="0074325E" w:rsidP="003472F1">
      <w:pPr>
        <w:jc w:val="both"/>
        <w:rPr>
          <w:rFonts w:ascii="Arial" w:hAnsi="Arial" w:cs="Arial"/>
          <w:sz w:val="24"/>
          <w:szCs w:val="24"/>
        </w:rPr>
      </w:pPr>
      <w:r>
        <w:rPr>
          <w:rFonts w:ascii="Arial" w:hAnsi="Arial" w:cs="Arial"/>
          <w:sz w:val="24"/>
          <w:szCs w:val="24"/>
        </w:rPr>
        <w:t xml:space="preserve">- </w:t>
      </w:r>
      <w:r w:rsidRPr="003472F1">
        <w:rPr>
          <w:rFonts w:ascii="Arial" w:hAnsi="Arial" w:cs="Arial"/>
          <w:sz w:val="24"/>
          <w:szCs w:val="24"/>
        </w:rPr>
        <w:t>Impacto</w:t>
      </w:r>
      <w:r w:rsidR="00D8350B">
        <w:rPr>
          <w:rFonts w:ascii="Arial" w:hAnsi="Arial" w:cs="Arial"/>
          <w:sz w:val="24"/>
          <w:szCs w:val="24"/>
        </w:rPr>
        <w:t xml:space="preserve"> (i)</w:t>
      </w:r>
      <w:r w:rsidRPr="0074325E">
        <w:rPr>
          <w:rFonts w:ascii="Arial" w:hAnsi="Arial" w:cs="Arial"/>
          <w:sz w:val="24"/>
          <w:szCs w:val="24"/>
        </w:rPr>
        <w:t>: La magnitud del efecto que tendría el riesgo si ocurriera</w:t>
      </w:r>
      <w:r>
        <w:rPr>
          <w:rFonts w:ascii="Arial" w:hAnsi="Arial" w:cs="Arial"/>
          <w:sz w:val="24"/>
          <w:szCs w:val="24"/>
        </w:rPr>
        <w:t>.</w:t>
      </w:r>
    </w:p>
    <w:p w14:paraId="4667411D" w14:textId="07067FDB" w:rsidR="003472F1" w:rsidRDefault="003472F1" w:rsidP="003472F1">
      <w:pPr>
        <w:jc w:val="both"/>
        <w:rPr>
          <w:rFonts w:ascii="Arial" w:hAnsi="Arial" w:cs="Arial"/>
          <w:sz w:val="24"/>
          <w:szCs w:val="24"/>
        </w:rPr>
      </w:pPr>
      <w:r>
        <w:rPr>
          <w:rFonts w:ascii="Arial" w:hAnsi="Arial" w:cs="Arial"/>
          <w:sz w:val="24"/>
          <w:szCs w:val="24"/>
        </w:rPr>
        <w:t>- Para su constante monitoreo se deberán determinar la posición del riesgo en el mapa de calor (p, i)</w:t>
      </w:r>
      <w:r w:rsidR="008543E9">
        <w:rPr>
          <w:rFonts w:ascii="Arial" w:hAnsi="Arial" w:cs="Arial"/>
          <w:sz w:val="24"/>
          <w:szCs w:val="24"/>
        </w:rPr>
        <w:t>.</w:t>
      </w:r>
    </w:p>
    <w:p w14:paraId="0239C94F" w14:textId="77777777" w:rsidR="003472F1" w:rsidRDefault="003472F1" w:rsidP="003472F1">
      <w:pPr>
        <w:jc w:val="both"/>
        <w:rPr>
          <w:rFonts w:ascii="Arial" w:hAnsi="Arial" w:cs="Arial"/>
          <w:sz w:val="24"/>
          <w:szCs w:val="24"/>
        </w:rPr>
      </w:pPr>
      <w:r>
        <w:rPr>
          <w:rFonts w:ascii="Arial" w:hAnsi="Arial" w:cs="Arial"/>
          <w:sz w:val="24"/>
          <w:szCs w:val="24"/>
        </w:rPr>
        <w:t xml:space="preserve">- El riesgo (p*i) esta codificado por colores, ya sea verde, amarillo o rojo. Se clasifica según el valor del riesgo p*i. </w:t>
      </w:r>
    </w:p>
    <w:p w14:paraId="7DEC9205" w14:textId="0BBC6F72" w:rsidR="003472F1" w:rsidRDefault="003472F1" w:rsidP="003472F1">
      <w:pPr>
        <w:jc w:val="both"/>
        <w:rPr>
          <w:rFonts w:ascii="Arial" w:hAnsi="Arial" w:cs="Arial"/>
          <w:sz w:val="24"/>
          <w:szCs w:val="24"/>
        </w:rPr>
      </w:pPr>
      <w:r>
        <w:rPr>
          <w:rFonts w:ascii="Arial" w:hAnsi="Arial" w:cs="Arial"/>
          <w:sz w:val="24"/>
          <w:szCs w:val="24"/>
        </w:rPr>
        <w:t>- Bajo (1-6): Verde</w:t>
      </w:r>
      <w:r w:rsidR="008543E9">
        <w:rPr>
          <w:rFonts w:ascii="Arial" w:hAnsi="Arial" w:cs="Arial"/>
          <w:sz w:val="24"/>
          <w:szCs w:val="24"/>
        </w:rPr>
        <w:t>.</w:t>
      </w:r>
    </w:p>
    <w:p w14:paraId="77AABE1B" w14:textId="570C2D0C" w:rsidR="003472F1" w:rsidRDefault="003472F1" w:rsidP="003472F1">
      <w:pPr>
        <w:jc w:val="both"/>
        <w:rPr>
          <w:rFonts w:ascii="Arial" w:hAnsi="Arial" w:cs="Arial"/>
          <w:sz w:val="24"/>
          <w:szCs w:val="24"/>
        </w:rPr>
      </w:pPr>
      <w:r>
        <w:rPr>
          <w:rFonts w:ascii="Arial" w:hAnsi="Arial" w:cs="Arial"/>
          <w:sz w:val="24"/>
          <w:szCs w:val="24"/>
        </w:rPr>
        <w:t>- Medio (7-12): Amarillo</w:t>
      </w:r>
      <w:r w:rsidR="008543E9">
        <w:rPr>
          <w:rFonts w:ascii="Arial" w:hAnsi="Arial" w:cs="Arial"/>
          <w:sz w:val="24"/>
          <w:szCs w:val="24"/>
        </w:rPr>
        <w:t>.</w:t>
      </w:r>
    </w:p>
    <w:p w14:paraId="1FF1030B" w14:textId="09290DE3" w:rsidR="0074325E" w:rsidRDefault="003472F1" w:rsidP="003472F1">
      <w:pPr>
        <w:jc w:val="both"/>
        <w:rPr>
          <w:rFonts w:ascii="Arial" w:hAnsi="Arial" w:cs="Arial"/>
          <w:sz w:val="24"/>
          <w:szCs w:val="24"/>
        </w:rPr>
      </w:pPr>
      <w:r>
        <w:rPr>
          <w:rFonts w:ascii="Arial" w:hAnsi="Arial" w:cs="Arial"/>
          <w:sz w:val="24"/>
          <w:szCs w:val="24"/>
        </w:rPr>
        <w:t>- Alto (13-25): Rojo</w:t>
      </w:r>
      <w:r w:rsidR="008543E9">
        <w:rPr>
          <w:rFonts w:ascii="Arial" w:hAnsi="Arial" w:cs="Arial"/>
          <w:sz w:val="24"/>
          <w:szCs w:val="24"/>
        </w:rPr>
        <w:t>.</w:t>
      </w:r>
    </w:p>
    <w:p w14:paraId="1A3CE1D5" w14:textId="4E778B79" w:rsidR="00CC7E73" w:rsidRDefault="00CC7E73" w:rsidP="00B94559">
      <w:pPr>
        <w:jc w:val="both"/>
        <w:rPr>
          <w:rFonts w:ascii="Arial" w:hAnsi="Arial" w:cs="Arial"/>
          <w:sz w:val="24"/>
          <w:szCs w:val="24"/>
        </w:rPr>
      </w:pPr>
    </w:p>
    <w:tbl>
      <w:tblPr>
        <w:tblStyle w:val="Tablaconcuadrcula"/>
        <w:tblW w:w="0" w:type="auto"/>
        <w:tblInd w:w="-5" w:type="dxa"/>
        <w:tblLook w:val="04A0" w:firstRow="1" w:lastRow="0" w:firstColumn="1" w:lastColumn="0" w:noHBand="0" w:noVBand="1"/>
      </w:tblPr>
      <w:tblGrid>
        <w:gridCol w:w="1701"/>
        <w:gridCol w:w="636"/>
        <w:gridCol w:w="1426"/>
        <w:gridCol w:w="1095"/>
        <w:gridCol w:w="1167"/>
        <w:gridCol w:w="1182"/>
        <w:gridCol w:w="1292"/>
      </w:tblGrid>
      <w:tr w:rsidR="002B788D" w:rsidRPr="002B788D" w14:paraId="4F50C8C5" w14:textId="77777777" w:rsidTr="00675D22">
        <w:trPr>
          <w:gridBefore w:val="2"/>
          <w:wBefore w:w="2337" w:type="dxa"/>
        </w:trPr>
        <w:tc>
          <w:tcPr>
            <w:tcW w:w="1426" w:type="dxa"/>
            <w:tcBorders>
              <w:left w:val="single" w:sz="4" w:space="0" w:color="auto"/>
            </w:tcBorders>
            <w:shd w:val="clear" w:color="auto" w:fill="4F6228" w:themeFill="accent3" w:themeFillShade="80"/>
          </w:tcPr>
          <w:p w14:paraId="0F7B8CF5" w14:textId="1B206CAB" w:rsidR="002B788D" w:rsidRPr="002B788D" w:rsidRDefault="002B788D" w:rsidP="00B94559">
            <w:pPr>
              <w:jc w:val="both"/>
              <w:rPr>
                <w:rFonts w:ascii="Times New Roman" w:hAnsi="Times New Roman" w:cs="Times New Roman"/>
              </w:rPr>
            </w:pPr>
            <w:r w:rsidRPr="002B788D">
              <w:rPr>
                <w:rFonts w:ascii="Times New Roman" w:hAnsi="Times New Roman" w:cs="Times New Roman"/>
              </w:rPr>
              <w:t>Insignificante</w:t>
            </w:r>
          </w:p>
        </w:tc>
        <w:tc>
          <w:tcPr>
            <w:tcW w:w="1095" w:type="dxa"/>
            <w:shd w:val="clear" w:color="auto" w:fill="C2D69B" w:themeFill="accent3" w:themeFillTint="99"/>
          </w:tcPr>
          <w:p w14:paraId="11DB5744" w14:textId="4A94A5FC" w:rsidR="002B788D" w:rsidRPr="002B788D" w:rsidRDefault="002B788D" w:rsidP="00B94559">
            <w:pPr>
              <w:jc w:val="both"/>
              <w:rPr>
                <w:rFonts w:ascii="Times New Roman" w:hAnsi="Times New Roman" w:cs="Times New Roman"/>
              </w:rPr>
            </w:pPr>
            <w:r w:rsidRPr="002B788D">
              <w:rPr>
                <w:rFonts w:ascii="Times New Roman" w:hAnsi="Times New Roman" w:cs="Times New Roman"/>
              </w:rPr>
              <w:t>Menor</w:t>
            </w:r>
          </w:p>
        </w:tc>
        <w:tc>
          <w:tcPr>
            <w:tcW w:w="1167" w:type="dxa"/>
            <w:shd w:val="clear" w:color="auto" w:fill="FFFF00"/>
          </w:tcPr>
          <w:p w14:paraId="26AF9163" w14:textId="406EC75F" w:rsidR="002B788D" w:rsidRPr="002B788D" w:rsidRDefault="002B788D" w:rsidP="00B94559">
            <w:pPr>
              <w:jc w:val="both"/>
              <w:rPr>
                <w:rFonts w:ascii="Times New Roman" w:hAnsi="Times New Roman" w:cs="Times New Roman"/>
              </w:rPr>
            </w:pPr>
            <w:r w:rsidRPr="002B788D">
              <w:rPr>
                <w:rFonts w:ascii="Times New Roman" w:hAnsi="Times New Roman" w:cs="Times New Roman"/>
              </w:rPr>
              <w:t>Moderado</w:t>
            </w:r>
          </w:p>
        </w:tc>
        <w:tc>
          <w:tcPr>
            <w:tcW w:w="1182" w:type="dxa"/>
            <w:shd w:val="clear" w:color="auto" w:fill="FFC000"/>
          </w:tcPr>
          <w:p w14:paraId="386959F5" w14:textId="58BFD2EF" w:rsidR="002B788D" w:rsidRPr="002B788D" w:rsidRDefault="002B788D" w:rsidP="00B94559">
            <w:pPr>
              <w:jc w:val="both"/>
              <w:rPr>
                <w:rFonts w:ascii="Times New Roman" w:hAnsi="Times New Roman" w:cs="Times New Roman"/>
              </w:rPr>
            </w:pPr>
            <w:r w:rsidRPr="002B788D">
              <w:rPr>
                <w:rFonts w:ascii="Times New Roman" w:hAnsi="Times New Roman" w:cs="Times New Roman"/>
              </w:rPr>
              <w:t>Importante</w:t>
            </w:r>
          </w:p>
        </w:tc>
        <w:tc>
          <w:tcPr>
            <w:tcW w:w="1292" w:type="dxa"/>
            <w:shd w:val="clear" w:color="auto" w:fill="FF0000"/>
          </w:tcPr>
          <w:p w14:paraId="3CACE16C" w14:textId="3075AA58" w:rsidR="002B788D" w:rsidRPr="002B788D" w:rsidRDefault="002B788D" w:rsidP="00B94559">
            <w:pPr>
              <w:jc w:val="both"/>
              <w:rPr>
                <w:rFonts w:ascii="Times New Roman" w:hAnsi="Times New Roman" w:cs="Times New Roman"/>
              </w:rPr>
            </w:pPr>
            <w:r w:rsidRPr="00675D22">
              <w:rPr>
                <w:rFonts w:ascii="Times New Roman" w:hAnsi="Times New Roman" w:cs="Times New Roman"/>
                <w:color w:val="FFFFFF" w:themeColor="background1"/>
              </w:rPr>
              <w:t>Catastrófico</w:t>
            </w:r>
          </w:p>
        </w:tc>
      </w:tr>
      <w:tr w:rsidR="00675D22" w:rsidRPr="002B788D" w14:paraId="0DA2AF19" w14:textId="77777777" w:rsidTr="00675D22">
        <w:tc>
          <w:tcPr>
            <w:tcW w:w="2337" w:type="dxa"/>
            <w:gridSpan w:val="2"/>
            <w:tcBorders>
              <w:top w:val="nil"/>
              <w:left w:val="nil"/>
              <w:bottom w:val="single" w:sz="4" w:space="0" w:color="auto"/>
              <w:right w:val="single" w:sz="4" w:space="0" w:color="auto"/>
            </w:tcBorders>
          </w:tcPr>
          <w:p w14:paraId="678FFCDB" w14:textId="77777777" w:rsidR="002B788D" w:rsidRPr="002B788D" w:rsidRDefault="002B788D" w:rsidP="00B94559">
            <w:pPr>
              <w:jc w:val="both"/>
              <w:rPr>
                <w:rFonts w:ascii="Times New Roman" w:hAnsi="Times New Roman" w:cs="Times New Roman"/>
              </w:rPr>
            </w:pPr>
          </w:p>
        </w:tc>
        <w:tc>
          <w:tcPr>
            <w:tcW w:w="6162" w:type="dxa"/>
            <w:gridSpan w:val="5"/>
            <w:tcBorders>
              <w:left w:val="single" w:sz="4" w:space="0" w:color="auto"/>
            </w:tcBorders>
          </w:tcPr>
          <w:p w14:paraId="6B649B32" w14:textId="1A1F3BA3" w:rsidR="002B788D" w:rsidRPr="002B788D" w:rsidRDefault="002B788D" w:rsidP="00B94559">
            <w:pPr>
              <w:jc w:val="both"/>
              <w:rPr>
                <w:rFonts w:ascii="Times New Roman" w:hAnsi="Times New Roman" w:cs="Times New Roman"/>
              </w:rPr>
            </w:pPr>
            <w:r>
              <w:rPr>
                <w:rFonts w:ascii="Times New Roman" w:hAnsi="Times New Roman" w:cs="Times New Roman"/>
              </w:rPr>
              <w:t>Impacto</w:t>
            </w:r>
          </w:p>
        </w:tc>
      </w:tr>
      <w:tr w:rsidR="002B788D" w:rsidRPr="002B788D" w14:paraId="6D1EAD2E" w14:textId="77777777" w:rsidTr="00675D22">
        <w:tc>
          <w:tcPr>
            <w:tcW w:w="1701" w:type="dxa"/>
            <w:tcBorders>
              <w:top w:val="single" w:sz="4" w:space="0" w:color="auto"/>
              <w:left w:val="single" w:sz="4" w:space="0" w:color="auto"/>
              <w:bottom w:val="single" w:sz="4" w:space="0" w:color="auto"/>
              <w:right w:val="single" w:sz="4" w:space="0" w:color="auto"/>
            </w:tcBorders>
            <w:shd w:val="clear" w:color="auto" w:fill="FF0000"/>
          </w:tcPr>
          <w:p w14:paraId="35241525" w14:textId="43B68131" w:rsidR="002B788D" w:rsidRPr="00675D22" w:rsidRDefault="002B788D" w:rsidP="00B94559">
            <w:pPr>
              <w:jc w:val="both"/>
              <w:rPr>
                <w:rFonts w:ascii="Times New Roman" w:hAnsi="Times New Roman" w:cs="Times New Roman"/>
                <w:color w:val="FFFFFF" w:themeColor="background1"/>
              </w:rPr>
            </w:pPr>
            <w:r w:rsidRPr="00675D22">
              <w:rPr>
                <w:rFonts w:ascii="Times New Roman" w:hAnsi="Times New Roman" w:cs="Times New Roman"/>
                <w:color w:val="FFFFFF" w:themeColor="background1"/>
              </w:rPr>
              <w:t>Muy probable</w:t>
            </w:r>
          </w:p>
        </w:tc>
        <w:tc>
          <w:tcPr>
            <w:tcW w:w="636" w:type="dxa"/>
            <w:vMerge w:val="restart"/>
            <w:tcBorders>
              <w:top w:val="single" w:sz="4" w:space="0" w:color="auto"/>
              <w:left w:val="single" w:sz="4" w:space="0" w:color="auto"/>
            </w:tcBorders>
            <w:textDirection w:val="btLr"/>
          </w:tcPr>
          <w:p w14:paraId="444BF5B9" w14:textId="5CC370D4" w:rsidR="002B788D" w:rsidRPr="002B788D" w:rsidRDefault="00675D22" w:rsidP="00675D22">
            <w:pPr>
              <w:ind w:left="113" w:right="113"/>
              <w:jc w:val="both"/>
              <w:rPr>
                <w:rFonts w:ascii="Times New Roman" w:hAnsi="Times New Roman" w:cs="Times New Roman"/>
              </w:rPr>
            </w:pPr>
            <w:r>
              <w:rPr>
                <w:rFonts w:ascii="Times New Roman" w:hAnsi="Times New Roman" w:cs="Times New Roman"/>
              </w:rPr>
              <w:t>Probabilidad</w:t>
            </w:r>
          </w:p>
        </w:tc>
        <w:tc>
          <w:tcPr>
            <w:tcW w:w="1426" w:type="dxa"/>
            <w:shd w:val="clear" w:color="auto" w:fill="FFFF00"/>
          </w:tcPr>
          <w:p w14:paraId="311E8669" w14:textId="16DFC8CC"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095" w:type="dxa"/>
            <w:shd w:val="clear" w:color="auto" w:fill="FFFF00"/>
          </w:tcPr>
          <w:p w14:paraId="7B173991" w14:textId="4A306844"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0000"/>
          </w:tcPr>
          <w:p w14:paraId="45085E32" w14:textId="6E4E6FA7" w:rsidR="002B788D" w:rsidRPr="002B788D" w:rsidRDefault="00675D22"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182" w:type="dxa"/>
            <w:shd w:val="clear" w:color="auto" w:fill="FF0000"/>
          </w:tcPr>
          <w:p w14:paraId="6D127B01" w14:textId="416B0A37"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7905C334" w14:textId="55CA6FEE"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08908CE1" w14:textId="77777777" w:rsidTr="00675D22">
        <w:tc>
          <w:tcPr>
            <w:tcW w:w="1701" w:type="dxa"/>
            <w:tcBorders>
              <w:top w:val="single" w:sz="4" w:space="0" w:color="auto"/>
              <w:right w:val="single" w:sz="4" w:space="0" w:color="auto"/>
            </w:tcBorders>
            <w:shd w:val="clear" w:color="auto" w:fill="FFC000"/>
          </w:tcPr>
          <w:p w14:paraId="4CE6B153" w14:textId="52F48719" w:rsidR="002B788D" w:rsidRPr="002B788D" w:rsidRDefault="002B788D" w:rsidP="00B94559">
            <w:pPr>
              <w:jc w:val="both"/>
              <w:rPr>
                <w:rFonts w:ascii="Times New Roman" w:hAnsi="Times New Roman" w:cs="Times New Roman"/>
              </w:rPr>
            </w:pPr>
            <w:r w:rsidRPr="002B788D">
              <w:rPr>
                <w:rFonts w:ascii="Times New Roman" w:hAnsi="Times New Roman" w:cs="Times New Roman"/>
              </w:rPr>
              <w:t>Probable</w:t>
            </w:r>
          </w:p>
        </w:tc>
        <w:tc>
          <w:tcPr>
            <w:tcW w:w="636" w:type="dxa"/>
            <w:vMerge/>
            <w:tcBorders>
              <w:left w:val="single" w:sz="4" w:space="0" w:color="auto"/>
            </w:tcBorders>
          </w:tcPr>
          <w:p w14:paraId="492DA17B"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7698CDD6" w14:textId="3EAB3A07"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FFFF00"/>
          </w:tcPr>
          <w:p w14:paraId="5F1D88FF" w14:textId="3E1CE846"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FF00"/>
          </w:tcPr>
          <w:p w14:paraId="0B1D7B07" w14:textId="1A5F6F4E"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0000"/>
          </w:tcPr>
          <w:p w14:paraId="05056D99" w14:textId="1E13DAD3"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3C4A46F2" w14:textId="5234F0C6"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2967F7C6" w14:textId="77777777" w:rsidTr="00675D22">
        <w:tc>
          <w:tcPr>
            <w:tcW w:w="1701" w:type="dxa"/>
            <w:tcBorders>
              <w:right w:val="single" w:sz="4" w:space="0" w:color="auto"/>
            </w:tcBorders>
            <w:shd w:val="clear" w:color="auto" w:fill="FFFF00"/>
          </w:tcPr>
          <w:p w14:paraId="2C795AD9" w14:textId="64F91957" w:rsidR="002B788D" w:rsidRPr="002B788D" w:rsidRDefault="002B788D" w:rsidP="00B94559">
            <w:pPr>
              <w:jc w:val="both"/>
              <w:rPr>
                <w:rFonts w:ascii="Times New Roman" w:hAnsi="Times New Roman" w:cs="Times New Roman"/>
              </w:rPr>
            </w:pPr>
            <w:r w:rsidRPr="002B788D">
              <w:rPr>
                <w:rFonts w:ascii="Times New Roman" w:hAnsi="Times New Roman" w:cs="Times New Roman"/>
              </w:rPr>
              <w:t>Posible</w:t>
            </w:r>
          </w:p>
        </w:tc>
        <w:tc>
          <w:tcPr>
            <w:tcW w:w="636" w:type="dxa"/>
            <w:vMerge/>
            <w:tcBorders>
              <w:left w:val="single" w:sz="4" w:space="0" w:color="auto"/>
            </w:tcBorders>
          </w:tcPr>
          <w:p w14:paraId="469EF8C5"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5BBA7169" w14:textId="7C619B85"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FFFF00"/>
          </w:tcPr>
          <w:p w14:paraId="1A9DACCD" w14:textId="76078AA9"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FF00"/>
          </w:tcPr>
          <w:p w14:paraId="2DFAFE47" w14:textId="5A3DCB31"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0000"/>
          </w:tcPr>
          <w:p w14:paraId="10F9C06A" w14:textId="54121631"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58575515" w14:textId="5405CAAC"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4EF5BB2A" w14:textId="77777777" w:rsidTr="00675D22">
        <w:tc>
          <w:tcPr>
            <w:tcW w:w="1701" w:type="dxa"/>
            <w:tcBorders>
              <w:right w:val="single" w:sz="4" w:space="0" w:color="auto"/>
            </w:tcBorders>
            <w:shd w:val="clear" w:color="auto" w:fill="C2D69B" w:themeFill="accent3" w:themeFillTint="99"/>
          </w:tcPr>
          <w:p w14:paraId="1499250C" w14:textId="04527C5B" w:rsidR="002B788D" w:rsidRPr="002B788D" w:rsidRDefault="002B788D" w:rsidP="00B94559">
            <w:pPr>
              <w:jc w:val="both"/>
              <w:rPr>
                <w:rFonts w:ascii="Times New Roman" w:hAnsi="Times New Roman" w:cs="Times New Roman"/>
              </w:rPr>
            </w:pPr>
            <w:r w:rsidRPr="002B788D">
              <w:rPr>
                <w:rFonts w:ascii="Times New Roman" w:hAnsi="Times New Roman" w:cs="Times New Roman"/>
              </w:rPr>
              <w:t>No es probable</w:t>
            </w:r>
          </w:p>
        </w:tc>
        <w:tc>
          <w:tcPr>
            <w:tcW w:w="636" w:type="dxa"/>
            <w:vMerge/>
            <w:tcBorders>
              <w:left w:val="single" w:sz="4" w:space="0" w:color="auto"/>
            </w:tcBorders>
          </w:tcPr>
          <w:p w14:paraId="522F0717"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712FCD00" w14:textId="479839C6"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4F6228" w:themeFill="accent3" w:themeFillShade="80"/>
          </w:tcPr>
          <w:p w14:paraId="51D87C6C" w14:textId="67453CA3"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67" w:type="dxa"/>
            <w:shd w:val="clear" w:color="auto" w:fill="FFFF00"/>
          </w:tcPr>
          <w:p w14:paraId="792A2C26" w14:textId="5BA79BFD"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FF00"/>
          </w:tcPr>
          <w:p w14:paraId="61ECA3BD" w14:textId="60412872"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292" w:type="dxa"/>
            <w:shd w:val="clear" w:color="auto" w:fill="FF0000"/>
          </w:tcPr>
          <w:p w14:paraId="4E528644" w14:textId="7D3D1427"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42E8273F" w14:textId="77777777" w:rsidTr="00675D22">
        <w:trPr>
          <w:trHeight w:val="366"/>
        </w:trPr>
        <w:tc>
          <w:tcPr>
            <w:tcW w:w="1701" w:type="dxa"/>
            <w:tcBorders>
              <w:right w:val="single" w:sz="4" w:space="0" w:color="auto"/>
            </w:tcBorders>
            <w:shd w:val="clear" w:color="auto" w:fill="4F6228" w:themeFill="accent3" w:themeFillShade="80"/>
          </w:tcPr>
          <w:p w14:paraId="441A19A4" w14:textId="0D97FA16" w:rsidR="002B788D" w:rsidRPr="002B788D" w:rsidRDefault="002B788D" w:rsidP="00B94559">
            <w:pPr>
              <w:jc w:val="both"/>
              <w:rPr>
                <w:rFonts w:ascii="Times New Roman" w:hAnsi="Times New Roman" w:cs="Times New Roman"/>
              </w:rPr>
            </w:pPr>
            <w:r w:rsidRPr="002B788D">
              <w:rPr>
                <w:rFonts w:ascii="Times New Roman" w:hAnsi="Times New Roman" w:cs="Times New Roman"/>
              </w:rPr>
              <w:t>Muy Improbable</w:t>
            </w:r>
          </w:p>
        </w:tc>
        <w:tc>
          <w:tcPr>
            <w:tcW w:w="636" w:type="dxa"/>
            <w:vMerge/>
            <w:tcBorders>
              <w:left w:val="single" w:sz="4" w:space="0" w:color="auto"/>
            </w:tcBorders>
          </w:tcPr>
          <w:p w14:paraId="38568B2F"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6B266569" w14:textId="35ED2F88"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4F6228" w:themeFill="accent3" w:themeFillShade="80"/>
          </w:tcPr>
          <w:p w14:paraId="3B0D5718" w14:textId="663416F3"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67" w:type="dxa"/>
            <w:shd w:val="clear" w:color="auto" w:fill="4F6228" w:themeFill="accent3" w:themeFillShade="80"/>
          </w:tcPr>
          <w:p w14:paraId="09D30791" w14:textId="10507CEB"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82" w:type="dxa"/>
            <w:shd w:val="clear" w:color="auto" w:fill="FFFF00"/>
          </w:tcPr>
          <w:p w14:paraId="7FD602F7" w14:textId="3EB984D1"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292" w:type="dxa"/>
            <w:shd w:val="clear" w:color="auto" w:fill="FFFF00"/>
          </w:tcPr>
          <w:p w14:paraId="503CADE6" w14:textId="6E2912E0"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r>
    </w:tbl>
    <w:p w14:paraId="75A78DE9" w14:textId="10A201D1" w:rsidR="00E07488" w:rsidRDefault="00E07488" w:rsidP="00B94559">
      <w:pPr>
        <w:jc w:val="both"/>
        <w:rPr>
          <w:rFonts w:ascii="Arial" w:hAnsi="Arial" w:cs="Arial"/>
          <w:sz w:val="24"/>
          <w:szCs w:val="24"/>
        </w:rPr>
      </w:pPr>
    </w:p>
    <w:p w14:paraId="7D9513C0" w14:textId="1E1BECB6" w:rsidR="00A1329A" w:rsidRPr="00A1329A" w:rsidRDefault="00A1329A" w:rsidP="00B94559">
      <w:pPr>
        <w:jc w:val="both"/>
        <w:rPr>
          <w:rFonts w:ascii="Arial" w:hAnsi="Arial" w:cs="Arial"/>
          <w:sz w:val="24"/>
          <w:szCs w:val="24"/>
        </w:rPr>
      </w:pPr>
      <w:r w:rsidRPr="00A1329A">
        <w:rPr>
          <w:rFonts w:ascii="Arial" w:hAnsi="Arial" w:cs="Arial"/>
          <w:sz w:val="24"/>
          <w:szCs w:val="24"/>
        </w:rPr>
        <w:t xml:space="preserve">A continuación, se pueden evidenciar los posibles riesgos en el proyecto </w:t>
      </w:r>
      <w:proofErr w:type="spellStart"/>
      <w:r w:rsidRPr="00A1329A">
        <w:rPr>
          <w:rFonts w:ascii="Arial" w:hAnsi="Arial" w:cs="Arial"/>
          <w:sz w:val="24"/>
          <w:szCs w:val="24"/>
        </w:rPr>
        <w:t>Capstone</w:t>
      </w:r>
      <w:proofErr w:type="spellEnd"/>
      <w:r w:rsidRPr="00A1329A">
        <w:rPr>
          <w:rFonts w:ascii="Arial" w:hAnsi="Arial" w:cs="Arial"/>
          <w:sz w:val="24"/>
          <w:szCs w:val="24"/>
        </w:rPr>
        <w:t>:</w:t>
      </w:r>
    </w:p>
    <w:p w14:paraId="77E836AF" w14:textId="4F1A022B"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Soporte</w:t>
      </w:r>
    </w:p>
    <w:p w14:paraId="7ADDDD84" w14:textId="7B13154D"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 3</w:t>
      </w:r>
    </w:p>
    <w:p w14:paraId="5E92CEDD" w14:textId="677F91DF"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 3</w:t>
      </w:r>
    </w:p>
    <w:p w14:paraId="6FBC5813" w14:textId="2771F38D"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 Como es una herramienta de código abierto, el soporte puede depender solo de la comunidad de usuarios de esta, dificultando arreglar errores que surjan.</w:t>
      </w:r>
    </w:p>
    <w:p w14:paraId="154211CE" w14:textId="77777777" w:rsidR="00847264" w:rsidRPr="003472F1" w:rsidRDefault="00847264" w:rsidP="00847264">
      <w:pPr>
        <w:pStyle w:val="Prrafodelista"/>
        <w:jc w:val="both"/>
        <w:rPr>
          <w:rFonts w:ascii="Arial" w:hAnsi="Arial" w:cs="Arial"/>
          <w:sz w:val="24"/>
          <w:szCs w:val="24"/>
        </w:rPr>
      </w:pPr>
    </w:p>
    <w:p w14:paraId="199BA363" w14:textId="6A8B8F79"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 xml:space="preserve">Actualizaciones y Mantenimiento </w:t>
      </w:r>
    </w:p>
    <w:p w14:paraId="2FE76C76" w14:textId="30D98294"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w:t>
      </w:r>
      <w:r w:rsidR="00A9372C" w:rsidRPr="003472F1">
        <w:rPr>
          <w:rFonts w:ascii="Arial" w:hAnsi="Arial" w:cs="Arial"/>
          <w:sz w:val="24"/>
          <w:szCs w:val="24"/>
        </w:rPr>
        <w:t xml:space="preserve"> 2</w:t>
      </w:r>
    </w:p>
    <w:p w14:paraId="5C38B69E" w14:textId="2373256F"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w:t>
      </w:r>
      <w:r w:rsidR="00A9372C" w:rsidRPr="003472F1">
        <w:rPr>
          <w:rFonts w:ascii="Arial" w:hAnsi="Arial" w:cs="Arial"/>
          <w:sz w:val="24"/>
          <w:szCs w:val="24"/>
        </w:rPr>
        <w:t xml:space="preserve"> 4</w:t>
      </w:r>
    </w:p>
    <w:p w14:paraId="5AF52FB3" w14:textId="39D40239"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w:t>
      </w:r>
      <w:r w:rsidRPr="003472F1">
        <w:t xml:space="preserve"> </w:t>
      </w:r>
      <w:r w:rsidRPr="003472F1">
        <w:rPr>
          <w:rFonts w:ascii="Arial" w:hAnsi="Arial" w:cs="Arial"/>
          <w:sz w:val="24"/>
          <w:szCs w:val="24"/>
        </w:rPr>
        <w:t xml:space="preserve">Al ser una herramienta de código abierto puede que al </w:t>
      </w:r>
    </w:p>
    <w:p w14:paraId="368F3B6C" w14:textId="0B33D766"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intentar actualizar pueda surgir incompatibilidades como que dejen de funcionar ciertas herramientas.</w:t>
      </w:r>
    </w:p>
    <w:p w14:paraId="1AAE7316" w14:textId="77777777" w:rsidR="00847264" w:rsidRPr="003472F1" w:rsidRDefault="00847264" w:rsidP="00847264">
      <w:pPr>
        <w:pStyle w:val="Prrafodelista"/>
        <w:jc w:val="both"/>
        <w:rPr>
          <w:rFonts w:ascii="Arial" w:hAnsi="Arial" w:cs="Arial"/>
          <w:sz w:val="24"/>
          <w:szCs w:val="24"/>
        </w:rPr>
      </w:pPr>
    </w:p>
    <w:p w14:paraId="73D14BDE" w14:textId="7F02DC11"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Interoperabilidad</w:t>
      </w:r>
    </w:p>
    <w:p w14:paraId="2C521177" w14:textId="412E3E7B"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w:t>
      </w:r>
      <w:r w:rsidR="00A9372C" w:rsidRPr="003472F1">
        <w:rPr>
          <w:rFonts w:ascii="Arial" w:hAnsi="Arial" w:cs="Arial"/>
          <w:sz w:val="24"/>
          <w:szCs w:val="24"/>
        </w:rPr>
        <w:t xml:space="preserve"> 2</w:t>
      </w:r>
    </w:p>
    <w:p w14:paraId="6374C2E4" w14:textId="261FC921"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w:t>
      </w:r>
      <w:r w:rsidR="00A9372C" w:rsidRPr="003472F1">
        <w:rPr>
          <w:rFonts w:ascii="Arial" w:hAnsi="Arial" w:cs="Arial"/>
          <w:sz w:val="24"/>
          <w:szCs w:val="24"/>
        </w:rPr>
        <w:t>2</w:t>
      </w:r>
    </w:p>
    <w:p w14:paraId="5D8ED56C" w14:textId="77777777"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lastRenderedPageBreak/>
        <w:t xml:space="preserve">- Descripción: Al momento de integrar </w:t>
      </w:r>
      <w:proofErr w:type="spellStart"/>
      <w:r w:rsidRPr="003472F1">
        <w:rPr>
          <w:rFonts w:ascii="Arial" w:hAnsi="Arial" w:cs="Arial"/>
          <w:sz w:val="24"/>
          <w:szCs w:val="24"/>
        </w:rPr>
        <w:t>GNPy</w:t>
      </w:r>
      <w:proofErr w:type="spellEnd"/>
      <w:r w:rsidRPr="003472F1">
        <w:rPr>
          <w:rFonts w:ascii="Arial" w:hAnsi="Arial" w:cs="Arial"/>
          <w:sz w:val="24"/>
          <w:szCs w:val="24"/>
        </w:rPr>
        <w:t xml:space="preserve"> con otras herramientas pueden surgir problemas debido</w:t>
      </w:r>
    </w:p>
    <w:p w14:paraId="11659BAB" w14:textId="0BDEC686"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que algunas herramientas trabajen con diferentes modelos. (ruido gaussiano)</w:t>
      </w:r>
    </w:p>
    <w:p w14:paraId="5DB2B837" w14:textId="77777777" w:rsidR="00847264" w:rsidRPr="000C5359" w:rsidRDefault="00847264" w:rsidP="00847264">
      <w:pPr>
        <w:pStyle w:val="Prrafodelista"/>
        <w:jc w:val="both"/>
        <w:rPr>
          <w:rFonts w:ascii="Arial" w:hAnsi="Arial" w:cs="Arial"/>
          <w:sz w:val="24"/>
          <w:szCs w:val="24"/>
        </w:rPr>
      </w:pPr>
    </w:p>
    <w:p w14:paraId="5705F1E6" w14:textId="77777777" w:rsidR="00B94559" w:rsidRDefault="00B94559" w:rsidP="6BF677D6">
      <w:pPr>
        <w:jc w:val="both"/>
        <w:rPr>
          <w:rFonts w:ascii="Arial" w:hAnsi="Arial" w:cs="Arial"/>
          <w:color w:val="0000FF"/>
          <w:sz w:val="24"/>
          <w:szCs w:val="24"/>
        </w:rPr>
      </w:pPr>
    </w:p>
    <w:tbl>
      <w:tblPr>
        <w:tblStyle w:val="Tablaconcuadrcula"/>
        <w:tblW w:w="0" w:type="auto"/>
        <w:tblInd w:w="-5" w:type="dxa"/>
        <w:tblLayout w:type="fixed"/>
        <w:tblLook w:val="04A0" w:firstRow="1" w:lastRow="0" w:firstColumn="1" w:lastColumn="0" w:noHBand="0" w:noVBand="1"/>
      </w:tblPr>
      <w:tblGrid>
        <w:gridCol w:w="1276"/>
        <w:gridCol w:w="425"/>
        <w:gridCol w:w="1165"/>
        <w:gridCol w:w="1713"/>
        <w:gridCol w:w="1233"/>
        <w:gridCol w:w="1422"/>
        <w:gridCol w:w="1144"/>
      </w:tblGrid>
      <w:tr w:rsidR="00675D22" w:rsidRPr="00675D22" w14:paraId="033A11EE" w14:textId="77777777" w:rsidTr="003472F1">
        <w:trPr>
          <w:gridBefore w:val="2"/>
          <w:wBefore w:w="1701" w:type="dxa"/>
        </w:trPr>
        <w:tc>
          <w:tcPr>
            <w:tcW w:w="1165" w:type="dxa"/>
            <w:tcBorders>
              <w:left w:val="single" w:sz="4" w:space="0" w:color="auto"/>
            </w:tcBorders>
            <w:shd w:val="clear" w:color="auto" w:fill="4F6228" w:themeFill="accent3" w:themeFillShade="80"/>
          </w:tcPr>
          <w:p w14:paraId="420A08AB"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Insignificante</w:t>
            </w:r>
          </w:p>
        </w:tc>
        <w:tc>
          <w:tcPr>
            <w:tcW w:w="1713" w:type="dxa"/>
            <w:shd w:val="clear" w:color="auto" w:fill="C2D69B" w:themeFill="accent3" w:themeFillTint="99"/>
          </w:tcPr>
          <w:p w14:paraId="15FB64E3"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Menor</w:t>
            </w:r>
          </w:p>
        </w:tc>
        <w:tc>
          <w:tcPr>
            <w:tcW w:w="1233" w:type="dxa"/>
            <w:shd w:val="clear" w:color="auto" w:fill="FFFF00"/>
          </w:tcPr>
          <w:p w14:paraId="685A06FE"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Moderado</w:t>
            </w:r>
          </w:p>
        </w:tc>
        <w:tc>
          <w:tcPr>
            <w:tcW w:w="1422" w:type="dxa"/>
            <w:shd w:val="clear" w:color="auto" w:fill="FFC000"/>
          </w:tcPr>
          <w:p w14:paraId="60CB36C2"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Importante</w:t>
            </w:r>
          </w:p>
        </w:tc>
        <w:tc>
          <w:tcPr>
            <w:tcW w:w="1144" w:type="dxa"/>
            <w:shd w:val="clear" w:color="auto" w:fill="FF0000"/>
          </w:tcPr>
          <w:p w14:paraId="6F008D4F"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Catastrófico</w:t>
            </w:r>
          </w:p>
        </w:tc>
      </w:tr>
      <w:tr w:rsidR="00675D22" w:rsidRPr="00675D22" w14:paraId="67BA635E" w14:textId="77777777" w:rsidTr="00675D22">
        <w:tc>
          <w:tcPr>
            <w:tcW w:w="1701" w:type="dxa"/>
            <w:gridSpan w:val="2"/>
            <w:tcBorders>
              <w:top w:val="nil"/>
              <w:left w:val="nil"/>
              <w:bottom w:val="single" w:sz="4" w:space="0" w:color="auto"/>
              <w:right w:val="single" w:sz="4" w:space="0" w:color="auto"/>
            </w:tcBorders>
          </w:tcPr>
          <w:p w14:paraId="65CE7F3F" w14:textId="77777777" w:rsidR="00675D22" w:rsidRPr="00675D22" w:rsidRDefault="00675D22" w:rsidP="00E15BA8">
            <w:pPr>
              <w:jc w:val="both"/>
              <w:rPr>
                <w:rFonts w:ascii="Times New Roman" w:hAnsi="Times New Roman" w:cs="Times New Roman"/>
              </w:rPr>
            </w:pPr>
          </w:p>
        </w:tc>
        <w:tc>
          <w:tcPr>
            <w:tcW w:w="6677" w:type="dxa"/>
            <w:gridSpan w:val="5"/>
            <w:tcBorders>
              <w:left w:val="single" w:sz="4" w:space="0" w:color="auto"/>
            </w:tcBorders>
          </w:tcPr>
          <w:p w14:paraId="3DF47F09"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Impacto</w:t>
            </w:r>
          </w:p>
        </w:tc>
      </w:tr>
      <w:tr w:rsidR="003472F1" w:rsidRPr="00675D22" w14:paraId="07BB3D56" w14:textId="77777777" w:rsidTr="003472F1">
        <w:tc>
          <w:tcPr>
            <w:tcW w:w="1276" w:type="dxa"/>
            <w:tcBorders>
              <w:top w:val="single" w:sz="4" w:space="0" w:color="auto"/>
              <w:left w:val="single" w:sz="4" w:space="0" w:color="auto"/>
              <w:bottom w:val="single" w:sz="4" w:space="0" w:color="auto"/>
              <w:right w:val="single" w:sz="4" w:space="0" w:color="auto"/>
            </w:tcBorders>
            <w:shd w:val="clear" w:color="auto" w:fill="FF0000"/>
          </w:tcPr>
          <w:p w14:paraId="74830AF3"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Muy probable</w:t>
            </w:r>
          </w:p>
        </w:tc>
        <w:tc>
          <w:tcPr>
            <w:tcW w:w="425" w:type="dxa"/>
            <w:vMerge w:val="restart"/>
            <w:tcBorders>
              <w:top w:val="single" w:sz="4" w:space="0" w:color="auto"/>
              <w:left w:val="single" w:sz="4" w:space="0" w:color="auto"/>
            </w:tcBorders>
            <w:textDirection w:val="btLr"/>
          </w:tcPr>
          <w:p w14:paraId="62480B81" w14:textId="52811BB4" w:rsidR="00675D22" w:rsidRPr="00675D22" w:rsidRDefault="00675D22" w:rsidP="00675D22">
            <w:pPr>
              <w:ind w:left="113" w:right="113"/>
              <w:jc w:val="center"/>
              <w:rPr>
                <w:rFonts w:ascii="Times New Roman" w:hAnsi="Times New Roman" w:cs="Times New Roman"/>
              </w:rPr>
            </w:pPr>
            <w:r>
              <w:rPr>
                <w:rFonts w:ascii="Times New Roman" w:hAnsi="Times New Roman" w:cs="Times New Roman"/>
              </w:rPr>
              <w:t>Probabilidad</w:t>
            </w:r>
          </w:p>
        </w:tc>
        <w:tc>
          <w:tcPr>
            <w:tcW w:w="1165" w:type="dxa"/>
            <w:shd w:val="clear" w:color="auto" w:fill="FFFF00"/>
          </w:tcPr>
          <w:p w14:paraId="00EE3E31"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4ED4879C" w14:textId="77777777" w:rsidR="00675D22" w:rsidRPr="00675D22" w:rsidRDefault="00675D22" w:rsidP="00E15BA8">
            <w:pPr>
              <w:jc w:val="both"/>
              <w:rPr>
                <w:rFonts w:ascii="Times New Roman" w:hAnsi="Times New Roman" w:cs="Times New Roman"/>
              </w:rPr>
            </w:pPr>
          </w:p>
        </w:tc>
        <w:tc>
          <w:tcPr>
            <w:tcW w:w="1233" w:type="dxa"/>
            <w:shd w:val="clear" w:color="auto" w:fill="FF0000"/>
          </w:tcPr>
          <w:p w14:paraId="4A635326" w14:textId="77777777" w:rsidR="00675D22" w:rsidRPr="00675D22" w:rsidRDefault="00675D22" w:rsidP="00E15BA8">
            <w:pPr>
              <w:jc w:val="both"/>
              <w:rPr>
                <w:rFonts w:ascii="Times New Roman" w:hAnsi="Times New Roman" w:cs="Times New Roman"/>
              </w:rPr>
            </w:pPr>
          </w:p>
        </w:tc>
        <w:tc>
          <w:tcPr>
            <w:tcW w:w="1422" w:type="dxa"/>
            <w:shd w:val="clear" w:color="auto" w:fill="FF0000"/>
          </w:tcPr>
          <w:p w14:paraId="5F79B830"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5B9BEC0B" w14:textId="77777777" w:rsidR="00675D22" w:rsidRPr="00675D22" w:rsidRDefault="00675D22" w:rsidP="00E15BA8">
            <w:pPr>
              <w:jc w:val="both"/>
              <w:rPr>
                <w:rFonts w:ascii="Times New Roman" w:hAnsi="Times New Roman" w:cs="Times New Roman"/>
              </w:rPr>
            </w:pPr>
          </w:p>
        </w:tc>
      </w:tr>
      <w:tr w:rsidR="00675D22" w:rsidRPr="00675D22" w14:paraId="63EFE9F7" w14:textId="77777777" w:rsidTr="003472F1">
        <w:tc>
          <w:tcPr>
            <w:tcW w:w="1276" w:type="dxa"/>
            <w:tcBorders>
              <w:top w:val="single" w:sz="4" w:space="0" w:color="auto"/>
              <w:right w:val="single" w:sz="4" w:space="0" w:color="auto"/>
            </w:tcBorders>
            <w:shd w:val="clear" w:color="auto" w:fill="FFC000"/>
          </w:tcPr>
          <w:p w14:paraId="352CCFD4"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Probable</w:t>
            </w:r>
          </w:p>
        </w:tc>
        <w:tc>
          <w:tcPr>
            <w:tcW w:w="425" w:type="dxa"/>
            <w:vMerge/>
            <w:tcBorders>
              <w:left w:val="single" w:sz="4" w:space="0" w:color="auto"/>
            </w:tcBorders>
          </w:tcPr>
          <w:p w14:paraId="132DCBB7"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5EECDAD5"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3F9415CA" w14:textId="77777777" w:rsidR="00675D22" w:rsidRPr="00675D22" w:rsidRDefault="00675D22" w:rsidP="00E15BA8">
            <w:pPr>
              <w:jc w:val="both"/>
              <w:rPr>
                <w:rFonts w:ascii="Times New Roman" w:hAnsi="Times New Roman" w:cs="Times New Roman"/>
              </w:rPr>
            </w:pPr>
          </w:p>
        </w:tc>
        <w:tc>
          <w:tcPr>
            <w:tcW w:w="1233" w:type="dxa"/>
            <w:shd w:val="clear" w:color="auto" w:fill="FFFF00"/>
          </w:tcPr>
          <w:p w14:paraId="2F14BC41" w14:textId="77777777" w:rsidR="00675D22" w:rsidRPr="00675D22" w:rsidRDefault="00675D22" w:rsidP="00E15BA8">
            <w:pPr>
              <w:jc w:val="both"/>
              <w:rPr>
                <w:rFonts w:ascii="Times New Roman" w:hAnsi="Times New Roman" w:cs="Times New Roman"/>
              </w:rPr>
            </w:pPr>
          </w:p>
        </w:tc>
        <w:tc>
          <w:tcPr>
            <w:tcW w:w="1422" w:type="dxa"/>
            <w:shd w:val="clear" w:color="auto" w:fill="FF0000"/>
          </w:tcPr>
          <w:p w14:paraId="4986C33C"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51FCA26C" w14:textId="77777777" w:rsidR="00675D22" w:rsidRPr="00675D22" w:rsidRDefault="00675D22" w:rsidP="00E15BA8">
            <w:pPr>
              <w:jc w:val="both"/>
              <w:rPr>
                <w:rFonts w:ascii="Times New Roman" w:hAnsi="Times New Roman" w:cs="Times New Roman"/>
              </w:rPr>
            </w:pPr>
          </w:p>
        </w:tc>
      </w:tr>
      <w:tr w:rsidR="00675D22" w:rsidRPr="00675D22" w14:paraId="32CA80FA" w14:textId="77777777" w:rsidTr="003472F1">
        <w:tc>
          <w:tcPr>
            <w:tcW w:w="1276" w:type="dxa"/>
            <w:tcBorders>
              <w:right w:val="single" w:sz="4" w:space="0" w:color="auto"/>
            </w:tcBorders>
            <w:shd w:val="clear" w:color="auto" w:fill="FFFF00"/>
          </w:tcPr>
          <w:p w14:paraId="05EF95AE"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Posible</w:t>
            </w:r>
          </w:p>
        </w:tc>
        <w:tc>
          <w:tcPr>
            <w:tcW w:w="425" w:type="dxa"/>
            <w:vMerge/>
            <w:tcBorders>
              <w:left w:val="single" w:sz="4" w:space="0" w:color="auto"/>
            </w:tcBorders>
          </w:tcPr>
          <w:p w14:paraId="534DEBBB"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6F5955A0"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5136BC28" w14:textId="77777777" w:rsidR="00675D22" w:rsidRPr="00675D22" w:rsidRDefault="00675D22" w:rsidP="00E15BA8">
            <w:pPr>
              <w:jc w:val="both"/>
              <w:rPr>
                <w:rFonts w:ascii="Times New Roman" w:hAnsi="Times New Roman" w:cs="Times New Roman"/>
              </w:rPr>
            </w:pPr>
          </w:p>
        </w:tc>
        <w:tc>
          <w:tcPr>
            <w:tcW w:w="1233" w:type="dxa"/>
            <w:shd w:val="clear" w:color="auto" w:fill="FFFF00"/>
          </w:tcPr>
          <w:p w14:paraId="3BDD2D10" w14:textId="1F2CF5C3" w:rsidR="00675D22" w:rsidRPr="00675D22" w:rsidRDefault="00675D22" w:rsidP="00E15BA8">
            <w:pPr>
              <w:jc w:val="both"/>
              <w:rPr>
                <w:rFonts w:ascii="Times New Roman" w:hAnsi="Times New Roman" w:cs="Times New Roman"/>
              </w:rPr>
            </w:pPr>
            <w:r w:rsidRPr="00675D22">
              <w:rPr>
                <w:rFonts w:ascii="Times New Roman" w:hAnsi="Times New Roman" w:cs="Times New Roman"/>
              </w:rPr>
              <w:t>Soporte</w:t>
            </w:r>
          </w:p>
        </w:tc>
        <w:tc>
          <w:tcPr>
            <w:tcW w:w="1422" w:type="dxa"/>
            <w:shd w:val="clear" w:color="auto" w:fill="FF0000"/>
          </w:tcPr>
          <w:p w14:paraId="2F16932F"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101939C9" w14:textId="77777777" w:rsidR="00675D22" w:rsidRPr="00675D22" w:rsidRDefault="00675D22" w:rsidP="00E15BA8">
            <w:pPr>
              <w:jc w:val="both"/>
              <w:rPr>
                <w:rFonts w:ascii="Times New Roman" w:hAnsi="Times New Roman" w:cs="Times New Roman"/>
              </w:rPr>
            </w:pPr>
          </w:p>
        </w:tc>
      </w:tr>
      <w:tr w:rsidR="00675D22" w:rsidRPr="00675D22" w14:paraId="649874EC" w14:textId="77777777" w:rsidTr="003472F1">
        <w:tc>
          <w:tcPr>
            <w:tcW w:w="1276" w:type="dxa"/>
            <w:tcBorders>
              <w:right w:val="single" w:sz="4" w:space="0" w:color="auto"/>
            </w:tcBorders>
            <w:shd w:val="clear" w:color="auto" w:fill="C2D69B" w:themeFill="accent3" w:themeFillTint="99"/>
          </w:tcPr>
          <w:p w14:paraId="1DC2D010"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No es probable</w:t>
            </w:r>
          </w:p>
        </w:tc>
        <w:tc>
          <w:tcPr>
            <w:tcW w:w="425" w:type="dxa"/>
            <w:vMerge/>
            <w:tcBorders>
              <w:left w:val="single" w:sz="4" w:space="0" w:color="auto"/>
            </w:tcBorders>
          </w:tcPr>
          <w:p w14:paraId="55B4B61A"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10BAD771" w14:textId="77777777" w:rsidR="00675D22" w:rsidRPr="00675D22" w:rsidRDefault="00675D22" w:rsidP="00E15BA8">
            <w:pPr>
              <w:jc w:val="both"/>
              <w:rPr>
                <w:rFonts w:ascii="Times New Roman" w:hAnsi="Times New Roman" w:cs="Times New Roman"/>
              </w:rPr>
            </w:pPr>
          </w:p>
        </w:tc>
        <w:tc>
          <w:tcPr>
            <w:tcW w:w="1713" w:type="dxa"/>
            <w:shd w:val="clear" w:color="auto" w:fill="4F6228" w:themeFill="accent3" w:themeFillShade="80"/>
          </w:tcPr>
          <w:p w14:paraId="6AE7D547" w14:textId="5D9AF57B" w:rsidR="00675D22" w:rsidRPr="00675D22" w:rsidRDefault="00675D22" w:rsidP="00E15BA8">
            <w:pPr>
              <w:jc w:val="both"/>
              <w:rPr>
                <w:rFonts w:ascii="Times New Roman" w:hAnsi="Times New Roman" w:cs="Times New Roman"/>
              </w:rPr>
            </w:pPr>
            <w:r w:rsidRPr="00675D22">
              <w:rPr>
                <w:rFonts w:ascii="Times New Roman" w:hAnsi="Times New Roman" w:cs="Times New Roman"/>
              </w:rPr>
              <w:t>Interoperabilidad</w:t>
            </w:r>
          </w:p>
        </w:tc>
        <w:tc>
          <w:tcPr>
            <w:tcW w:w="1233" w:type="dxa"/>
            <w:shd w:val="clear" w:color="auto" w:fill="FFFF00"/>
          </w:tcPr>
          <w:p w14:paraId="5AEDECB8" w14:textId="77777777" w:rsidR="00675D22" w:rsidRPr="00675D22" w:rsidRDefault="00675D22" w:rsidP="00E15BA8">
            <w:pPr>
              <w:jc w:val="both"/>
              <w:rPr>
                <w:rFonts w:ascii="Times New Roman" w:hAnsi="Times New Roman" w:cs="Times New Roman"/>
              </w:rPr>
            </w:pPr>
          </w:p>
        </w:tc>
        <w:tc>
          <w:tcPr>
            <w:tcW w:w="1422" w:type="dxa"/>
            <w:shd w:val="clear" w:color="auto" w:fill="FFFF00"/>
          </w:tcPr>
          <w:p w14:paraId="749F2648" w14:textId="727F7AF4" w:rsidR="00675D22" w:rsidRPr="00675D22" w:rsidRDefault="00675D22" w:rsidP="00E15BA8">
            <w:pPr>
              <w:jc w:val="both"/>
              <w:rPr>
                <w:rFonts w:ascii="Times New Roman" w:hAnsi="Times New Roman" w:cs="Times New Roman"/>
              </w:rPr>
            </w:pPr>
            <w:r w:rsidRPr="00675D22">
              <w:rPr>
                <w:rFonts w:ascii="Times New Roman" w:hAnsi="Times New Roman" w:cs="Times New Roman"/>
              </w:rPr>
              <w:t>Actualización y Mantenimiento</w:t>
            </w:r>
          </w:p>
        </w:tc>
        <w:tc>
          <w:tcPr>
            <w:tcW w:w="1144" w:type="dxa"/>
            <w:shd w:val="clear" w:color="auto" w:fill="FF0000"/>
          </w:tcPr>
          <w:p w14:paraId="188C9763" w14:textId="77777777" w:rsidR="00675D22" w:rsidRPr="00675D22" w:rsidRDefault="00675D22" w:rsidP="00E15BA8">
            <w:pPr>
              <w:jc w:val="both"/>
              <w:rPr>
                <w:rFonts w:ascii="Times New Roman" w:hAnsi="Times New Roman" w:cs="Times New Roman"/>
              </w:rPr>
            </w:pPr>
          </w:p>
        </w:tc>
      </w:tr>
      <w:tr w:rsidR="003472F1" w:rsidRPr="00675D22" w14:paraId="50BFC303" w14:textId="77777777" w:rsidTr="003472F1">
        <w:tc>
          <w:tcPr>
            <w:tcW w:w="1276" w:type="dxa"/>
            <w:tcBorders>
              <w:right w:val="single" w:sz="4" w:space="0" w:color="auto"/>
            </w:tcBorders>
            <w:shd w:val="clear" w:color="auto" w:fill="4F6228" w:themeFill="accent3" w:themeFillShade="80"/>
          </w:tcPr>
          <w:p w14:paraId="47CA7845"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Muy Improbable</w:t>
            </w:r>
          </w:p>
        </w:tc>
        <w:tc>
          <w:tcPr>
            <w:tcW w:w="425" w:type="dxa"/>
            <w:vMerge/>
            <w:tcBorders>
              <w:left w:val="single" w:sz="4" w:space="0" w:color="auto"/>
            </w:tcBorders>
          </w:tcPr>
          <w:p w14:paraId="3D74D68B"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4657666A" w14:textId="77777777" w:rsidR="00675D22" w:rsidRPr="00675D22" w:rsidRDefault="00675D22" w:rsidP="00E15BA8">
            <w:pPr>
              <w:jc w:val="both"/>
              <w:rPr>
                <w:rFonts w:ascii="Times New Roman" w:hAnsi="Times New Roman" w:cs="Times New Roman"/>
              </w:rPr>
            </w:pPr>
          </w:p>
        </w:tc>
        <w:tc>
          <w:tcPr>
            <w:tcW w:w="1713" w:type="dxa"/>
            <w:shd w:val="clear" w:color="auto" w:fill="4F6228" w:themeFill="accent3" w:themeFillShade="80"/>
          </w:tcPr>
          <w:p w14:paraId="2200DB22" w14:textId="77777777" w:rsidR="00675D22" w:rsidRPr="00675D22" w:rsidRDefault="00675D22" w:rsidP="00E15BA8">
            <w:pPr>
              <w:jc w:val="both"/>
              <w:rPr>
                <w:rFonts w:ascii="Times New Roman" w:hAnsi="Times New Roman" w:cs="Times New Roman"/>
              </w:rPr>
            </w:pPr>
          </w:p>
        </w:tc>
        <w:tc>
          <w:tcPr>
            <w:tcW w:w="1233" w:type="dxa"/>
            <w:shd w:val="clear" w:color="auto" w:fill="4F6228" w:themeFill="accent3" w:themeFillShade="80"/>
          </w:tcPr>
          <w:p w14:paraId="15E36D0A" w14:textId="77777777" w:rsidR="00675D22" w:rsidRPr="00675D22" w:rsidRDefault="00675D22" w:rsidP="00E15BA8">
            <w:pPr>
              <w:jc w:val="both"/>
              <w:rPr>
                <w:rFonts w:ascii="Times New Roman" w:hAnsi="Times New Roman" w:cs="Times New Roman"/>
              </w:rPr>
            </w:pPr>
          </w:p>
        </w:tc>
        <w:tc>
          <w:tcPr>
            <w:tcW w:w="1422" w:type="dxa"/>
            <w:shd w:val="clear" w:color="auto" w:fill="FFFF00"/>
          </w:tcPr>
          <w:p w14:paraId="50DAC943" w14:textId="77777777" w:rsidR="00675D22" w:rsidRPr="00675D22" w:rsidRDefault="00675D22" w:rsidP="00E15BA8">
            <w:pPr>
              <w:jc w:val="both"/>
              <w:rPr>
                <w:rFonts w:ascii="Times New Roman" w:hAnsi="Times New Roman" w:cs="Times New Roman"/>
              </w:rPr>
            </w:pPr>
          </w:p>
        </w:tc>
        <w:tc>
          <w:tcPr>
            <w:tcW w:w="1144" w:type="dxa"/>
            <w:shd w:val="clear" w:color="auto" w:fill="FFFF00"/>
          </w:tcPr>
          <w:p w14:paraId="7467E4C1" w14:textId="77777777" w:rsidR="00675D22" w:rsidRPr="00675D22" w:rsidRDefault="00675D22" w:rsidP="00E15BA8">
            <w:pPr>
              <w:jc w:val="both"/>
              <w:rPr>
                <w:rFonts w:ascii="Times New Roman" w:hAnsi="Times New Roman" w:cs="Times New Roman"/>
              </w:rPr>
            </w:pPr>
          </w:p>
        </w:tc>
      </w:tr>
    </w:tbl>
    <w:p w14:paraId="0CF5A361" w14:textId="41A5851E" w:rsidR="00DE2ADB" w:rsidRDefault="0D815E93" w:rsidP="06F9FDD7">
      <w:pPr>
        <w:jc w:val="both"/>
        <w:rPr>
          <w:rFonts w:ascii="Arial" w:hAnsi="Arial" w:cs="Arial"/>
          <w:color w:val="0000FF"/>
          <w:sz w:val="24"/>
          <w:szCs w:val="24"/>
        </w:rPr>
      </w:pPr>
      <w:r w:rsidRPr="06F9FDD7">
        <w:rPr>
          <w:rFonts w:ascii="Arial" w:hAnsi="Arial" w:cs="Arial"/>
          <w:color w:val="0000FF"/>
          <w:sz w:val="24"/>
          <w:szCs w:val="24"/>
        </w:rPr>
        <w:t xml:space="preserve"> </w:t>
      </w:r>
    </w:p>
    <w:p w14:paraId="3BBA90BF" w14:textId="0C429A64" w:rsidR="00E660F8" w:rsidRDefault="00E660F8" w:rsidP="00FD5FD8">
      <w:pPr>
        <w:pStyle w:val="Ttulo1"/>
        <w:numPr>
          <w:ilvl w:val="0"/>
          <w:numId w:val="7"/>
        </w:numPr>
        <w:rPr>
          <w:rFonts w:ascii="Arial" w:hAnsi="Arial" w:cs="Arial"/>
        </w:rPr>
      </w:pPr>
      <w:bookmarkStart w:id="20" w:name="_Toc122600830"/>
      <w:r w:rsidRPr="6BF677D6">
        <w:rPr>
          <w:rFonts w:ascii="Arial" w:hAnsi="Arial" w:cs="Arial"/>
        </w:rPr>
        <w:t>Planificación y costos del proyecto</w:t>
      </w:r>
      <w:bookmarkEnd w:id="20"/>
    </w:p>
    <w:p w14:paraId="45626AE3" w14:textId="77777777" w:rsidR="00FD5FD8" w:rsidRPr="00FD5FD8" w:rsidRDefault="00FD5FD8" w:rsidP="00FD5FD8"/>
    <w:p w14:paraId="09B2B4EF" w14:textId="33D5A284" w:rsidR="00CC67C0" w:rsidRPr="00252A6E" w:rsidRDefault="00CC67C0" w:rsidP="00AA065B">
      <w:pPr>
        <w:jc w:val="both"/>
        <w:rPr>
          <w:rFonts w:ascii="Arial" w:hAnsi="Arial" w:cs="Arial"/>
          <w:iCs/>
          <w:sz w:val="24"/>
          <w:szCs w:val="24"/>
        </w:rPr>
      </w:pPr>
      <w:r w:rsidRPr="00252A6E">
        <w:rPr>
          <w:rFonts w:ascii="Arial" w:hAnsi="Arial" w:cs="Arial"/>
          <w:iCs/>
          <w:sz w:val="24"/>
          <w:szCs w:val="24"/>
        </w:rPr>
        <w:t xml:space="preserve">La planificación del proyecto de </w:t>
      </w:r>
      <w:r w:rsidR="00252A6E" w:rsidRPr="00252A6E">
        <w:rPr>
          <w:rFonts w:ascii="Arial" w:hAnsi="Arial" w:cs="Arial"/>
          <w:iCs/>
          <w:sz w:val="24"/>
          <w:szCs w:val="24"/>
        </w:rPr>
        <w:t>“</w:t>
      </w:r>
      <w:r w:rsidRPr="00252A6E">
        <w:rPr>
          <w:rFonts w:ascii="Arial" w:hAnsi="Arial" w:cs="Arial"/>
          <w:iCs/>
          <w:sz w:val="24"/>
          <w:szCs w:val="24"/>
        </w:rPr>
        <w:t>implementación de un simulador de redes ópticas basado en software libre y desarrollo de guías para el laboratorio de Telecomunicaciones UDLA</w:t>
      </w:r>
      <w:r w:rsidR="00252A6E" w:rsidRPr="00252A6E">
        <w:rPr>
          <w:rFonts w:ascii="Arial" w:hAnsi="Arial" w:cs="Arial"/>
          <w:iCs/>
          <w:sz w:val="24"/>
          <w:szCs w:val="24"/>
        </w:rPr>
        <w:t>”,</w:t>
      </w:r>
      <w:r w:rsidRPr="00252A6E">
        <w:rPr>
          <w:rFonts w:ascii="Arial" w:hAnsi="Arial" w:cs="Arial"/>
          <w:iCs/>
          <w:sz w:val="24"/>
          <w:szCs w:val="24"/>
        </w:rPr>
        <w:t xml:space="preserve"> </w:t>
      </w:r>
      <w:r w:rsidR="00252A6E" w:rsidRPr="00252A6E">
        <w:rPr>
          <w:rFonts w:ascii="Arial" w:hAnsi="Arial" w:cs="Arial"/>
          <w:iCs/>
          <w:sz w:val="24"/>
          <w:szCs w:val="24"/>
        </w:rPr>
        <w:t>e</w:t>
      </w:r>
      <w:r w:rsidRPr="00252A6E">
        <w:rPr>
          <w:rFonts w:ascii="Arial" w:hAnsi="Arial" w:cs="Arial"/>
          <w:iCs/>
          <w:sz w:val="24"/>
          <w:szCs w:val="24"/>
        </w:rPr>
        <w:t xml:space="preserve">s esencial para garantizar el desarrollo de los objetivos propuestos de manera eficiente y en el tiempo previsto. Cada </w:t>
      </w:r>
      <w:r w:rsidR="00350846">
        <w:rPr>
          <w:rFonts w:ascii="Arial" w:hAnsi="Arial" w:cs="Arial"/>
          <w:iCs/>
          <w:sz w:val="24"/>
          <w:szCs w:val="24"/>
        </w:rPr>
        <w:t>etapa</w:t>
      </w:r>
      <w:r w:rsidRPr="00252A6E">
        <w:rPr>
          <w:rFonts w:ascii="Arial" w:hAnsi="Arial" w:cs="Arial"/>
          <w:iCs/>
          <w:sz w:val="24"/>
          <w:szCs w:val="24"/>
        </w:rPr>
        <w:t xml:space="preserve"> tiene tareas específicas que se ordena cronológicamente para facilitar su seguimiento.</w:t>
      </w:r>
    </w:p>
    <w:p w14:paraId="48FADB6A" w14:textId="205AFA1B" w:rsidR="00252A6E" w:rsidRDefault="00CC67C0" w:rsidP="00AA065B">
      <w:pPr>
        <w:jc w:val="both"/>
        <w:rPr>
          <w:rFonts w:ascii="Arial" w:hAnsi="Arial" w:cs="Arial"/>
          <w:iCs/>
          <w:sz w:val="24"/>
          <w:szCs w:val="24"/>
        </w:rPr>
      </w:pPr>
      <w:r w:rsidRPr="00252A6E">
        <w:rPr>
          <w:rFonts w:ascii="Arial" w:hAnsi="Arial" w:cs="Arial"/>
          <w:iCs/>
          <w:sz w:val="24"/>
          <w:szCs w:val="24"/>
        </w:rPr>
        <w:t xml:space="preserve">Recopilación de información </w:t>
      </w:r>
    </w:p>
    <w:p w14:paraId="5AF78C51" w14:textId="79ECD651" w:rsidR="00350846" w:rsidRDefault="00350846" w:rsidP="00AA065B">
      <w:pPr>
        <w:jc w:val="both"/>
        <w:rPr>
          <w:rFonts w:ascii="Arial" w:hAnsi="Arial" w:cs="Arial"/>
          <w:iCs/>
          <w:sz w:val="24"/>
          <w:szCs w:val="24"/>
        </w:rPr>
      </w:pPr>
      <w:r>
        <w:rPr>
          <w:rFonts w:ascii="Arial" w:hAnsi="Arial" w:cs="Arial"/>
          <w:iCs/>
          <w:sz w:val="24"/>
          <w:szCs w:val="24"/>
        </w:rPr>
        <w:t xml:space="preserve">En esta etapa inicial, se enfoca en investigar y comprender las capacidades de </w:t>
      </w:r>
      <w:proofErr w:type="spellStart"/>
      <w:r>
        <w:rPr>
          <w:rFonts w:ascii="Arial" w:hAnsi="Arial" w:cs="Arial"/>
          <w:iCs/>
          <w:sz w:val="24"/>
          <w:szCs w:val="24"/>
        </w:rPr>
        <w:t>GNPy</w:t>
      </w:r>
      <w:proofErr w:type="spellEnd"/>
      <w:r>
        <w:rPr>
          <w:rFonts w:ascii="Arial" w:hAnsi="Arial" w:cs="Arial"/>
          <w:iCs/>
          <w:sz w:val="24"/>
          <w:szCs w:val="24"/>
        </w:rPr>
        <w:t xml:space="preserve">, la documentación inicial y otras fuentes de aprendizaje. También se analiza casos de estudios relevantes y proyectos existentes que usen </w:t>
      </w:r>
      <w:proofErr w:type="spellStart"/>
      <w:r>
        <w:rPr>
          <w:rFonts w:ascii="Arial" w:hAnsi="Arial" w:cs="Arial"/>
          <w:iCs/>
          <w:sz w:val="24"/>
          <w:szCs w:val="24"/>
        </w:rPr>
        <w:t>GNPy</w:t>
      </w:r>
      <w:proofErr w:type="spellEnd"/>
      <w:ins w:id="21" w:author="Rubén Rumipamba Zambrano" w:date="2025-01-09T14:44:00Z" w16du:dateUtc="2025-01-09T19:44:00Z">
        <w:r w:rsidR="004D12B0">
          <w:rPr>
            <w:rFonts w:ascii="Arial" w:hAnsi="Arial" w:cs="Arial"/>
            <w:iCs/>
            <w:sz w:val="24"/>
            <w:szCs w:val="24"/>
          </w:rPr>
          <w:t>. Esta</w:t>
        </w:r>
      </w:ins>
      <w:del w:id="22" w:author="Rubén Rumipamba Zambrano" w:date="2025-01-09T14:44:00Z" w16du:dateUtc="2025-01-09T19:44:00Z">
        <w:r w:rsidDel="004D12B0">
          <w:rPr>
            <w:rFonts w:ascii="Arial" w:hAnsi="Arial" w:cs="Arial"/>
            <w:iCs/>
            <w:sz w:val="24"/>
            <w:szCs w:val="24"/>
          </w:rPr>
          <w:delText>, esta</w:delText>
        </w:r>
      </w:del>
      <w:r>
        <w:rPr>
          <w:rFonts w:ascii="Arial" w:hAnsi="Arial" w:cs="Arial"/>
          <w:iCs/>
          <w:sz w:val="24"/>
          <w:szCs w:val="24"/>
        </w:rPr>
        <w:t xml:space="preserve"> información es esencial para sustentar las bases del diseño del simulador. </w:t>
      </w:r>
    </w:p>
    <w:p w14:paraId="3B8FA076" w14:textId="13C114C5" w:rsidR="00252A6E" w:rsidRDefault="00252A6E" w:rsidP="00AA065B">
      <w:pPr>
        <w:jc w:val="both"/>
        <w:rPr>
          <w:rFonts w:ascii="Arial" w:hAnsi="Arial" w:cs="Arial"/>
          <w:iCs/>
          <w:sz w:val="24"/>
          <w:szCs w:val="24"/>
        </w:rPr>
      </w:pPr>
      <w:r>
        <w:rPr>
          <w:rFonts w:ascii="Arial" w:hAnsi="Arial" w:cs="Arial"/>
          <w:iCs/>
          <w:sz w:val="24"/>
          <w:szCs w:val="24"/>
        </w:rPr>
        <w:t>Diseño base del simulador</w:t>
      </w:r>
    </w:p>
    <w:p w14:paraId="1ADBF541" w14:textId="280409E4" w:rsidR="00350846" w:rsidRDefault="00C52EC6" w:rsidP="00AA065B">
      <w:pPr>
        <w:jc w:val="both"/>
        <w:rPr>
          <w:rFonts w:ascii="Arial" w:hAnsi="Arial" w:cs="Arial"/>
          <w:iCs/>
          <w:sz w:val="24"/>
          <w:szCs w:val="24"/>
        </w:rPr>
      </w:pPr>
      <w:r>
        <w:rPr>
          <w:rFonts w:ascii="Arial" w:hAnsi="Arial" w:cs="Arial"/>
          <w:iCs/>
          <w:sz w:val="24"/>
          <w:szCs w:val="24"/>
        </w:rPr>
        <w:t xml:space="preserve">En esta etapa se desarrolla un diseño </w:t>
      </w:r>
      <w:r w:rsidR="0041160B">
        <w:rPr>
          <w:rFonts w:ascii="Arial" w:hAnsi="Arial" w:cs="Arial"/>
          <w:iCs/>
          <w:sz w:val="24"/>
          <w:szCs w:val="24"/>
        </w:rPr>
        <w:t xml:space="preserve">creando una red inicial en </w:t>
      </w:r>
      <w:proofErr w:type="spellStart"/>
      <w:r w:rsidR="0041160B">
        <w:rPr>
          <w:rFonts w:ascii="Arial" w:hAnsi="Arial" w:cs="Arial"/>
          <w:iCs/>
          <w:sz w:val="24"/>
          <w:szCs w:val="24"/>
        </w:rPr>
        <w:t>GNPy</w:t>
      </w:r>
      <w:proofErr w:type="spellEnd"/>
      <w:r w:rsidR="0041160B">
        <w:rPr>
          <w:rFonts w:ascii="Arial" w:hAnsi="Arial" w:cs="Arial"/>
          <w:iCs/>
          <w:sz w:val="24"/>
          <w:szCs w:val="24"/>
        </w:rPr>
        <w:t>, que servirá como base para las actividades del laboratorio UDLA. Se definen parámetros iniciales como potencia óptica, distancia entre nodos y módulos utilizados.</w:t>
      </w:r>
    </w:p>
    <w:p w14:paraId="7CDD33D8" w14:textId="74492D8D" w:rsidR="00F34595" w:rsidRPr="00252A6E" w:rsidRDefault="000A329C" w:rsidP="00AA065B">
      <w:pPr>
        <w:jc w:val="both"/>
        <w:rPr>
          <w:rFonts w:ascii="Arial" w:hAnsi="Arial" w:cs="Arial"/>
          <w:iCs/>
          <w:sz w:val="24"/>
          <w:szCs w:val="24"/>
        </w:rPr>
      </w:pPr>
      <w:r>
        <w:rPr>
          <w:rFonts w:ascii="Arial" w:hAnsi="Arial" w:cs="Arial"/>
          <w:iCs/>
          <w:sz w:val="24"/>
          <w:szCs w:val="24"/>
        </w:rPr>
        <w:lastRenderedPageBreak/>
        <w:t xml:space="preserve">Como resultado de esta fase se </w:t>
      </w:r>
      <w:r w:rsidR="004D031D">
        <w:rPr>
          <w:rFonts w:ascii="Arial" w:hAnsi="Arial" w:cs="Arial"/>
          <w:iCs/>
          <w:sz w:val="24"/>
          <w:szCs w:val="24"/>
        </w:rPr>
        <w:t>desar</w:t>
      </w:r>
      <w:ins w:id="23" w:author="Rubén Rumipamba Zambrano" w:date="2025-01-09T14:45:00Z" w16du:dateUtc="2025-01-09T19:45:00Z">
        <w:r w:rsidR="004D12B0">
          <w:rPr>
            <w:rFonts w:ascii="Arial" w:hAnsi="Arial" w:cs="Arial"/>
            <w:iCs/>
            <w:sz w:val="24"/>
            <w:szCs w:val="24"/>
          </w:rPr>
          <w:t>r</w:t>
        </w:r>
      </w:ins>
      <w:r w:rsidR="004D031D">
        <w:rPr>
          <w:rFonts w:ascii="Arial" w:hAnsi="Arial" w:cs="Arial"/>
          <w:iCs/>
          <w:sz w:val="24"/>
          <w:szCs w:val="24"/>
        </w:rPr>
        <w:t>olla</w:t>
      </w:r>
      <w:r>
        <w:rPr>
          <w:rFonts w:ascii="Arial" w:hAnsi="Arial" w:cs="Arial"/>
          <w:iCs/>
          <w:sz w:val="24"/>
          <w:szCs w:val="24"/>
        </w:rPr>
        <w:t xml:space="preserve">rá </w:t>
      </w:r>
      <w:r w:rsidR="00D93D11">
        <w:rPr>
          <w:rFonts w:ascii="Arial" w:hAnsi="Arial" w:cs="Arial"/>
          <w:iCs/>
          <w:sz w:val="24"/>
          <w:szCs w:val="24"/>
        </w:rPr>
        <w:t>un manual</w:t>
      </w:r>
      <w:r>
        <w:rPr>
          <w:rFonts w:ascii="Arial" w:hAnsi="Arial" w:cs="Arial"/>
          <w:iCs/>
          <w:sz w:val="24"/>
          <w:szCs w:val="24"/>
        </w:rPr>
        <w:t xml:space="preserve"> detallad</w:t>
      </w:r>
      <w:r w:rsidR="00D93D11">
        <w:rPr>
          <w:rFonts w:ascii="Arial" w:hAnsi="Arial" w:cs="Arial"/>
          <w:iCs/>
          <w:sz w:val="24"/>
          <w:szCs w:val="24"/>
        </w:rPr>
        <w:t>o</w:t>
      </w:r>
      <w:r>
        <w:rPr>
          <w:rFonts w:ascii="Arial" w:hAnsi="Arial" w:cs="Arial"/>
          <w:iCs/>
          <w:sz w:val="24"/>
          <w:szCs w:val="24"/>
        </w:rPr>
        <w:t xml:space="preserve"> que expli</w:t>
      </w:r>
      <w:r w:rsidR="00F50332">
        <w:rPr>
          <w:rFonts w:ascii="Arial" w:hAnsi="Arial" w:cs="Arial"/>
          <w:iCs/>
          <w:sz w:val="24"/>
          <w:szCs w:val="24"/>
        </w:rPr>
        <w:t>que</w:t>
      </w:r>
      <w:r>
        <w:rPr>
          <w:rFonts w:ascii="Arial" w:hAnsi="Arial" w:cs="Arial"/>
          <w:iCs/>
          <w:sz w:val="24"/>
          <w:szCs w:val="24"/>
        </w:rPr>
        <w:t xml:space="preserve"> </w:t>
      </w:r>
      <w:r w:rsidR="0073568A">
        <w:rPr>
          <w:rFonts w:ascii="Arial" w:hAnsi="Arial" w:cs="Arial"/>
          <w:iCs/>
          <w:sz w:val="24"/>
          <w:szCs w:val="24"/>
        </w:rPr>
        <w:t>cómo</w:t>
      </w:r>
      <w:r>
        <w:rPr>
          <w:rFonts w:ascii="Arial" w:hAnsi="Arial" w:cs="Arial"/>
          <w:iCs/>
          <w:sz w:val="24"/>
          <w:szCs w:val="24"/>
        </w:rPr>
        <w:t xml:space="preserve"> implementar el simulador, con instrucciones claras para replicar las configuraciones</w:t>
      </w:r>
      <w:r w:rsidR="00F50332">
        <w:rPr>
          <w:rFonts w:ascii="Arial" w:hAnsi="Arial" w:cs="Arial"/>
          <w:iCs/>
          <w:sz w:val="24"/>
          <w:szCs w:val="24"/>
        </w:rPr>
        <w:t>.</w:t>
      </w:r>
    </w:p>
    <w:p w14:paraId="782312A0" w14:textId="2AEA53CD" w:rsidR="00CC67C0" w:rsidRDefault="00CC67C0" w:rsidP="00AA065B">
      <w:pPr>
        <w:jc w:val="both"/>
        <w:rPr>
          <w:rFonts w:ascii="Arial" w:hAnsi="Arial" w:cs="Arial"/>
          <w:iCs/>
          <w:sz w:val="24"/>
          <w:szCs w:val="24"/>
        </w:rPr>
      </w:pPr>
      <w:r w:rsidRPr="00252A6E">
        <w:rPr>
          <w:rFonts w:ascii="Arial" w:hAnsi="Arial" w:cs="Arial"/>
          <w:iCs/>
          <w:sz w:val="24"/>
          <w:szCs w:val="24"/>
        </w:rPr>
        <w:t>Guía</w:t>
      </w:r>
      <w:r w:rsidR="00C52EC6">
        <w:rPr>
          <w:rFonts w:ascii="Arial" w:hAnsi="Arial" w:cs="Arial"/>
          <w:iCs/>
          <w:sz w:val="24"/>
          <w:szCs w:val="24"/>
        </w:rPr>
        <w:t>s de laboratorio</w:t>
      </w:r>
    </w:p>
    <w:p w14:paraId="1686C2E5" w14:textId="0CA46EB8" w:rsidR="00C52EC6" w:rsidRPr="00252A6E" w:rsidRDefault="00F50332" w:rsidP="00AA065B">
      <w:pPr>
        <w:jc w:val="both"/>
        <w:rPr>
          <w:rFonts w:ascii="Arial" w:hAnsi="Arial" w:cs="Arial"/>
          <w:iCs/>
          <w:sz w:val="24"/>
          <w:szCs w:val="24"/>
        </w:rPr>
      </w:pPr>
      <w:r>
        <w:rPr>
          <w:rFonts w:ascii="Arial" w:hAnsi="Arial" w:cs="Arial"/>
          <w:iCs/>
          <w:sz w:val="24"/>
          <w:szCs w:val="24"/>
        </w:rPr>
        <w:t>Se desarrollará</w:t>
      </w:r>
      <w:r w:rsidR="002811F4">
        <w:rPr>
          <w:rFonts w:ascii="Arial" w:hAnsi="Arial" w:cs="Arial"/>
          <w:iCs/>
          <w:sz w:val="24"/>
          <w:szCs w:val="24"/>
        </w:rPr>
        <w:t>n</w:t>
      </w:r>
      <w:r>
        <w:rPr>
          <w:rFonts w:ascii="Arial" w:hAnsi="Arial" w:cs="Arial"/>
          <w:iCs/>
          <w:sz w:val="24"/>
          <w:szCs w:val="24"/>
        </w:rPr>
        <w:t xml:space="preserve"> </w:t>
      </w:r>
      <w:r w:rsidR="009F7AD1">
        <w:rPr>
          <w:rFonts w:ascii="Arial" w:hAnsi="Arial" w:cs="Arial"/>
          <w:iCs/>
          <w:sz w:val="24"/>
          <w:szCs w:val="24"/>
        </w:rPr>
        <w:t>ejercicios prácticos que permitan a los estudiantes explorar las capacidades del simulador y aplicar conceptos teóricos.</w:t>
      </w:r>
    </w:p>
    <w:p w14:paraId="46B0E38D" w14:textId="1215A35E" w:rsidR="00CC67C0" w:rsidRPr="00252A6E" w:rsidRDefault="00CC67C0" w:rsidP="00AA065B">
      <w:pPr>
        <w:jc w:val="both"/>
        <w:rPr>
          <w:rFonts w:ascii="Arial" w:hAnsi="Arial" w:cs="Arial"/>
          <w:iCs/>
          <w:sz w:val="24"/>
          <w:szCs w:val="24"/>
        </w:rPr>
      </w:pPr>
      <w:r w:rsidRPr="00252A6E">
        <w:rPr>
          <w:rFonts w:ascii="Arial" w:hAnsi="Arial" w:cs="Arial"/>
          <w:iCs/>
          <w:sz w:val="24"/>
          <w:szCs w:val="24"/>
        </w:rPr>
        <w:t>Documentación y cierre del proyecto</w:t>
      </w:r>
    </w:p>
    <w:p w14:paraId="4C5ED63A" w14:textId="397222FC" w:rsidR="00CC67C0" w:rsidRPr="004905F7" w:rsidRDefault="0041160B" w:rsidP="00AA065B">
      <w:pPr>
        <w:jc w:val="both"/>
        <w:rPr>
          <w:rFonts w:ascii="Arial" w:hAnsi="Arial" w:cs="Arial"/>
          <w:iCs/>
          <w:sz w:val="24"/>
          <w:szCs w:val="24"/>
        </w:rPr>
      </w:pPr>
      <w:r w:rsidRPr="004905F7">
        <w:rPr>
          <w:rFonts w:ascii="Arial" w:hAnsi="Arial" w:cs="Arial"/>
          <w:iCs/>
          <w:sz w:val="24"/>
          <w:szCs w:val="24"/>
        </w:rPr>
        <w:t xml:space="preserve">En esta etapa final se consolida toda la información técnica y administrativa generada durante el proyecto. Se organizan los manuales, configuraciones, guías de laboratorio y el informe final para su presentación y entrega. Se presenta a los </w:t>
      </w:r>
      <w:proofErr w:type="spellStart"/>
      <w:r w:rsidRPr="004905F7">
        <w:rPr>
          <w:rFonts w:ascii="Arial" w:hAnsi="Arial" w:cs="Arial"/>
          <w:iCs/>
          <w:sz w:val="24"/>
          <w:szCs w:val="24"/>
        </w:rPr>
        <w:t>stakeholders</w:t>
      </w:r>
      <w:proofErr w:type="spellEnd"/>
      <w:r w:rsidRPr="004905F7">
        <w:rPr>
          <w:rFonts w:ascii="Arial" w:hAnsi="Arial" w:cs="Arial"/>
          <w:iCs/>
          <w:sz w:val="24"/>
          <w:szCs w:val="24"/>
        </w:rPr>
        <w:t xml:space="preserve"> un resumen de los logros alcanzados</w:t>
      </w:r>
      <w:r w:rsidR="004905F7" w:rsidRPr="004905F7">
        <w:rPr>
          <w:rFonts w:ascii="Arial" w:hAnsi="Arial" w:cs="Arial"/>
          <w:iCs/>
          <w:sz w:val="24"/>
          <w:szCs w:val="24"/>
        </w:rPr>
        <w:t>, destacando la implementación exitosa del simulador y la creación de guías prácticas que combinan teoría y ejercicios aplicados.</w:t>
      </w:r>
      <w:r w:rsidRPr="004905F7">
        <w:rPr>
          <w:rFonts w:ascii="Arial" w:hAnsi="Arial" w:cs="Arial"/>
          <w:iCs/>
          <w:sz w:val="24"/>
          <w:szCs w:val="24"/>
        </w:rPr>
        <w:t xml:space="preserve"> </w:t>
      </w:r>
    </w:p>
    <w:p w14:paraId="4A51948A" w14:textId="5B40F819" w:rsidR="00CC67C0" w:rsidRPr="00252A6E" w:rsidRDefault="00CC67C0" w:rsidP="00AA065B">
      <w:pPr>
        <w:jc w:val="both"/>
        <w:rPr>
          <w:rFonts w:ascii="Arial" w:hAnsi="Arial" w:cs="Arial"/>
          <w:iCs/>
          <w:sz w:val="24"/>
          <w:szCs w:val="24"/>
        </w:rPr>
      </w:pPr>
      <w:r w:rsidRPr="00252A6E">
        <w:rPr>
          <w:rFonts w:ascii="Arial" w:hAnsi="Arial" w:cs="Arial"/>
          <w:iCs/>
          <w:sz w:val="24"/>
          <w:szCs w:val="24"/>
        </w:rPr>
        <w:t>A continuación, se presenta el diagrama de Gan</w:t>
      </w:r>
      <w:r w:rsidR="002928D2">
        <w:rPr>
          <w:rFonts w:ascii="Arial" w:hAnsi="Arial" w:cs="Arial"/>
          <w:iCs/>
          <w:sz w:val="24"/>
          <w:szCs w:val="24"/>
        </w:rPr>
        <w:t>t</w:t>
      </w:r>
      <w:r w:rsidR="0061523A">
        <w:rPr>
          <w:rFonts w:ascii="Arial" w:hAnsi="Arial" w:cs="Arial"/>
          <w:iCs/>
          <w:sz w:val="24"/>
          <w:szCs w:val="24"/>
        </w:rPr>
        <w:t>t</w:t>
      </w:r>
      <w:r w:rsidRPr="00252A6E">
        <w:rPr>
          <w:rFonts w:ascii="Arial" w:hAnsi="Arial" w:cs="Arial"/>
          <w:iCs/>
          <w:sz w:val="24"/>
          <w:szCs w:val="24"/>
        </w:rPr>
        <w:t xml:space="preserve"> con las fechas del proyecto.</w:t>
      </w:r>
    </w:p>
    <w:p w14:paraId="4FA5D663" w14:textId="6E4C6F05" w:rsidR="00A757F1" w:rsidRPr="00252A6E" w:rsidRDefault="00A757F1" w:rsidP="00AA065B">
      <w:pPr>
        <w:jc w:val="both"/>
        <w:rPr>
          <w:rFonts w:ascii="Arial" w:hAnsi="Arial" w:cs="Arial"/>
          <w:iCs/>
          <w:sz w:val="24"/>
          <w:szCs w:val="24"/>
        </w:rPr>
      </w:pPr>
      <w:r w:rsidRPr="00252A6E">
        <w:rPr>
          <w:rFonts w:ascii="Arial" w:hAnsi="Arial" w:cs="Arial"/>
          <w:iCs/>
          <w:sz w:val="24"/>
          <w:szCs w:val="24"/>
        </w:rPr>
        <w:t>Fecha inicial: 2</w:t>
      </w:r>
      <w:r w:rsidR="00985C50">
        <w:rPr>
          <w:rFonts w:ascii="Arial" w:hAnsi="Arial" w:cs="Arial"/>
          <w:iCs/>
          <w:sz w:val="24"/>
          <w:szCs w:val="24"/>
        </w:rPr>
        <w:t>4</w:t>
      </w:r>
      <w:r w:rsidRPr="00252A6E">
        <w:rPr>
          <w:rFonts w:ascii="Arial" w:hAnsi="Arial" w:cs="Arial"/>
          <w:iCs/>
          <w:sz w:val="24"/>
          <w:szCs w:val="24"/>
        </w:rPr>
        <w:t xml:space="preserve"> de marzo</w:t>
      </w:r>
      <w:r w:rsidR="00985C50">
        <w:rPr>
          <w:rFonts w:ascii="Arial" w:hAnsi="Arial" w:cs="Arial"/>
          <w:iCs/>
          <w:sz w:val="24"/>
          <w:szCs w:val="24"/>
        </w:rPr>
        <w:t xml:space="preserve"> del 2025</w:t>
      </w:r>
    </w:p>
    <w:p w14:paraId="08322A54" w14:textId="3E5EE903" w:rsidR="00A757F1" w:rsidRPr="00252A6E" w:rsidRDefault="00A757F1" w:rsidP="00AA065B">
      <w:pPr>
        <w:jc w:val="both"/>
        <w:rPr>
          <w:rFonts w:ascii="Arial" w:hAnsi="Arial" w:cs="Arial"/>
          <w:iCs/>
          <w:sz w:val="24"/>
          <w:szCs w:val="24"/>
        </w:rPr>
      </w:pPr>
      <w:r w:rsidRPr="00252A6E">
        <w:rPr>
          <w:rFonts w:ascii="Arial" w:hAnsi="Arial" w:cs="Arial"/>
          <w:iCs/>
          <w:sz w:val="24"/>
          <w:szCs w:val="24"/>
        </w:rPr>
        <w:t>Fecha final: 1</w:t>
      </w:r>
      <w:r w:rsidR="00985C50">
        <w:rPr>
          <w:rFonts w:ascii="Arial" w:hAnsi="Arial" w:cs="Arial"/>
          <w:iCs/>
          <w:sz w:val="24"/>
          <w:szCs w:val="24"/>
        </w:rPr>
        <w:t>3</w:t>
      </w:r>
      <w:r w:rsidRPr="00252A6E">
        <w:rPr>
          <w:rFonts w:ascii="Arial" w:hAnsi="Arial" w:cs="Arial"/>
          <w:iCs/>
          <w:sz w:val="24"/>
          <w:szCs w:val="24"/>
        </w:rPr>
        <w:t xml:space="preserve"> de julio </w:t>
      </w:r>
      <w:r w:rsidR="00985C50">
        <w:rPr>
          <w:rFonts w:ascii="Arial" w:hAnsi="Arial" w:cs="Arial"/>
          <w:iCs/>
          <w:sz w:val="24"/>
          <w:szCs w:val="24"/>
        </w:rPr>
        <w:t>del 2025</w:t>
      </w:r>
    </w:p>
    <w:p w14:paraId="012C816E" w14:textId="1214B588" w:rsidR="006A109D" w:rsidRDefault="00A757F1" w:rsidP="00AA065B">
      <w:pPr>
        <w:jc w:val="both"/>
        <w:rPr>
          <w:rFonts w:ascii="Arial" w:hAnsi="Arial" w:cs="Arial"/>
          <w:iCs/>
          <w:color w:val="0000FF"/>
          <w:sz w:val="24"/>
          <w:szCs w:val="24"/>
        </w:rPr>
      </w:pPr>
      <w:r w:rsidRPr="00A757F1">
        <w:rPr>
          <w:rFonts w:ascii="Arial" w:hAnsi="Arial" w:cs="Arial"/>
          <w:iCs/>
          <w:noProof/>
          <w:color w:val="0000FF"/>
          <w:sz w:val="24"/>
          <w:szCs w:val="24"/>
        </w:rPr>
        <w:drawing>
          <wp:inline distT="0" distB="0" distL="0" distR="0" wp14:anchorId="1CD992C8" wp14:editId="5D048950">
            <wp:extent cx="5400040" cy="2792730"/>
            <wp:effectExtent l="0" t="0" r="0" b="7620"/>
            <wp:docPr id="13068492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920" name="Imagen 1" descr="Imagen que contiene Tabla&#10;&#10;Descripción generada automáticamente"/>
                    <pic:cNvPicPr/>
                  </pic:nvPicPr>
                  <pic:blipFill>
                    <a:blip r:embed="rId39"/>
                    <a:stretch>
                      <a:fillRect/>
                    </a:stretch>
                  </pic:blipFill>
                  <pic:spPr>
                    <a:xfrm>
                      <a:off x="0" y="0"/>
                      <a:ext cx="5400040" cy="2792730"/>
                    </a:xfrm>
                    <a:prstGeom prst="rect">
                      <a:avLst/>
                    </a:prstGeom>
                  </pic:spPr>
                </pic:pic>
              </a:graphicData>
            </a:graphic>
          </wp:inline>
        </w:drawing>
      </w:r>
    </w:p>
    <w:p w14:paraId="6586F6DA" w14:textId="77777777" w:rsidR="00A757F1" w:rsidRDefault="00A757F1" w:rsidP="00AA065B">
      <w:pPr>
        <w:jc w:val="both"/>
        <w:rPr>
          <w:rFonts w:ascii="Arial" w:hAnsi="Arial" w:cs="Arial"/>
          <w:iCs/>
          <w:color w:val="0000FF"/>
          <w:sz w:val="24"/>
          <w:szCs w:val="24"/>
        </w:rPr>
      </w:pPr>
    </w:p>
    <w:p w14:paraId="4FB1F86E" w14:textId="0CE5CBFF" w:rsidR="006A109D" w:rsidRPr="00252A6E" w:rsidRDefault="006A109D" w:rsidP="00AA065B">
      <w:pPr>
        <w:jc w:val="both"/>
        <w:rPr>
          <w:rFonts w:ascii="Arial" w:hAnsi="Arial" w:cs="Arial"/>
          <w:iCs/>
          <w:sz w:val="24"/>
          <w:szCs w:val="24"/>
        </w:rPr>
      </w:pPr>
      <w:r w:rsidRPr="00252A6E">
        <w:rPr>
          <w:rFonts w:ascii="Arial" w:hAnsi="Arial" w:cs="Arial"/>
          <w:iCs/>
          <w:sz w:val="24"/>
          <w:szCs w:val="24"/>
        </w:rPr>
        <w:t>Análisis del costo de la opción seleccionada</w:t>
      </w:r>
      <w:r w:rsidR="00252A6E">
        <w:rPr>
          <w:rFonts w:ascii="Arial" w:hAnsi="Arial" w:cs="Arial"/>
          <w:iCs/>
          <w:sz w:val="24"/>
          <w:szCs w:val="24"/>
        </w:rPr>
        <w:t>:</w:t>
      </w:r>
      <w:r w:rsidRPr="00252A6E">
        <w:rPr>
          <w:rFonts w:ascii="Arial" w:hAnsi="Arial" w:cs="Arial"/>
          <w:iCs/>
          <w:sz w:val="24"/>
          <w:szCs w:val="24"/>
        </w:rPr>
        <w:t xml:space="preserve"> </w:t>
      </w:r>
    </w:p>
    <w:tbl>
      <w:tblPr>
        <w:tblStyle w:val="Tablaconcuadrcula"/>
        <w:tblW w:w="0" w:type="auto"/>
        <w:tblLook w:val="04A0" w:firstRow="1" w:lastRow="0" w:firstColumn="1" w:lastColumn="0" w:noHBand="0" w:noVBand="1"/>
      </w:tblPr>
      <w:tblGrid>
        <w:gridCol w:w="2831"/>
        <w:gridCol w:w="2831"/>
        <w:gridCol w:w="2832"/>
      </w:tblGrid>
      <w:tr w:rsidR="00252A6E" w:rsidRPr="00252A6E" w14:paraId="24ABF936" w14:textId="77777777" w:rsidTr="009E11BB">
        <w:tc>
          <w:tcPr>
            <w:tcW w:w="2831" w:type="dxa"/>
          </w:tcPr>
          <w:p w14:paraId="30B1EE88" w14:textId="04F96F66" w:rsidR="009E11BB" w:rsidRPr="00252A6E" w:rsidRDefault="009E11BB" w:rsidP="00AA065B">
            <w:pPr>
              <w:jc w:val="both"/>
              <w:rPr>
                <w:rFonts w:ascii="Arial" w:hAnsi="Arial" w:cs="Arial"/>
                <w:iCs/>
                <w:sz w:val="24"/>
                <w:szCs w:val="24"/>
              </w:rPr>
            </w:pPr>
            <w:r w:rsidRPr="00252A6E">
              <w:rPr>
                <w:rFonts w:ascii="Arial" w:hAnsi="Arial" w:cs="Arial"/>
                <w:iCs/>
                <w:sz w:val="24"/>
                <w:szCs w:val="24"/>
              </w:rPr>
              <w:t>ítem</w:t>
            </w:r>
          </w:p>
        </w:tc>
        <w:tc>
          <w:tcPr>
            <w:tcW w:w="2831" w:type="dxa"/>
          </w:tcPr>
          <w:p w14:paraId="3518A70E" w14:textId="4317DE38" w:rsidR="009E11BB" w:rsidRPr="00252A6E" w:rsidRDefault="009E11BB" w:rsidP="00AA065B">
            <w:pPr>
              <w:jc w:val="both"/>
              <w:rPr>
                <w:rFonts w:ascii="Arial" w:hAnsi="Arial" w:cs="Arial"/>
                <w:iCs/>
                <w:sz w:val="24"/>
                <w:szCs w:val="24"/>
              </w:rPr>
            </w:pPr>
            <w:r w:rsidRPr="00252A6E">
              <w:rPr>
                <w:rFonts w:ascii="Arial" w:hAnsi="Arial" w:cs="Arial"/>
                <w:iCs/>
                <w:sz w:val="24"/>
                <w:szCs w:val="24"/>
              </w:rPr>
              <w:t>Detalle</w:t>
            </w:r>
          </w:p>
        </w:tc>
        <w:tc>
          <w:tcPr>
            <w:tcW w:w="2832" w:type="dxa"/>
          </w:tcPr>
          <w:p w14:paraId="0DCDA126" w14:textId="6BB151C9" w:rsidR="009E11BB" w:rsidRPr="00252A6E" w:rsidRDefault="009E11BB" w:rsidP="00AA065B">
            <w:pPr>
              <w:jc w:val="both"/>
              <w:rPr>
                <w:rFonts w:ascii="Arial" w:hAnsi="Arial" w:cs="Arial"/>
                <w:iCs/>
                <w:sz w:val="24"/>
                <w:szCs w:val="24"/>
              </w:rPr>
            </w:pPr>
            <w:r w:rsidRPr="00252A6E">
              <w:rPr>
                <w:rFonts w:ascii="Arial" w:hAnsi="Arial" w:cs="Arial"/>
                <w:iCs/>
                <w:sz w:val="24"/>
                <w:szCs w:val="24"/>
              </w:rPr>
              <w:t>Total</w:t>
            </w:r>
          </w:p>
        </w:tc>
      </w:tr>
      <w:tr w:rsidR="00252A6E" w:rsidRPr="00252A6E" w14:paraId="51F75243" w14:textId="77777777" w:rsidTr="009E11BB">
        <w:tc>
          <w:tcPr>
            <w:tcW w:w="2831" w:type="dxa"/>
          </w:tcPr>
          <w:p w14:paraId="74844E40" w14:textId="55502F52" w:rsidR="009E11BB" w:rsidRPr="00252A6E" w:rsidRDefault="009E11BB" w:rsidP="00AA065B">
            <w:pPr>
              <w:jc w:val="both"/>
              <w:rPr>
                <w:rFonts w:ascii="Arial" w:hAnsi="Arial" w:cs="Arial"/>
                <w:iCs/>
                <w:sz w:val="24"/>
                <w:szCs w:val="24"/>
              </w:rPr>
            </w:pPr>
            <w:r w:rsidRPr="00252A6E">
              <w:rPr>
                <w:rFonts w:ascii="Arial" w:hAnsi="Arial" w:cs="Arial"/>
                <w:iCs/>
                <w:sz w:val="24"/>
                <w:szCs w:val="24"/>
              </w:rPr>
              <w:t>Hardware</w:t>
            </w:r>
          </w:p>
        </w:tc>
        <w:tc>
          <w:tcPr>
            <w:tcW w:w="2831" w:type="dxa"/>
          </w:tcPr>
          <w:p w14:paraId="12BAF1F3" w14:textId="3C440538" w:rsidR="009E11BB" w:rsidRPr="00252A6E" w:rsidRDefault="009E11BB" w:rsidP="00AA065B">
            <w:pPr>
              <w:jc w:val="both"/>
              <w:rPr>
                <w:rFonts w:ascii="Arial" w:hAnsi="Arial" w:cs="Arial"/>
                <w:iCs/>
                <w:sz w:val="24"/>
                <w:szCs w:val="24"/>
              </w:rPr>
            </w:pPr>
            <w:r w:rsidRPr="00252A6E">
              <w:rPr>
                <w:rFonts w:ascii="Arial" w:hAnsi="Arial" w:cs="Arial"/>
                <w:iCs/>
                <w:sz w:val="24"/>
                <w:szCs w:val="24"/>
              </w:rPr>
              <w:t>Computadora del laboratorio.</w:t>
            </w:r>
          </w:p>
        </w:tc>
        <w:tc>
          <w:tcPr>
            <w:tcW w:w="2832" w:type="dxa"/>
          </w:tcPr>
          <w:p w14:paraId="28E0C521" w14:textId="50D86D56"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4F89C4D2" w14:textId="77777777" w:rsidTr="009E11BB">
        <w:tc>
          <w:tcPr>
            <w:tcW w:w="2831" w:type="dxa"/>
          </w:tcPr>
          <w:p w14:paraId="181BB4ED" w14:textId="604F86BF" w:rsidR="009E11BB" w:rsidRPr="00252A6E" w:rsidRDefault="009E11BB" w:rsidP="00AA065B">
            <w:pPr>
              <w:jc w:val="both"/>
              <w:rPr>
                <w:rFonts w:ascii="Arial" w:hAnsi="Arial" w:cs="Arial"/>
                <w:iCs/>
                <w:sz w:val="24"/>
                <w:szCs w:val="24"/>
              </w:rPr>
            </w:pPr>
            <w:proofErr w:type="spellStart"/>
            <w:r w:rsidRPr="00252A6E">
              <w:rPr>
                <w:rFonts w:ascii="Arial" w:hAnsi="Arial" w:cs="Arial"/>
                <w:iCs/>
                <w:sz w:val="24"/>
                <w:szCs w:val="24"/>
              </w:rPr>
              <w:lastRenderedPageBreak/>
              <w:t>GNPy</w:t>
            </w:r>
            <w:proofErr w:type="spellEnd"/>
          </w:p>
        </w:tc>
        <w:tc>
          <w:tcPr>
            <w:tcW w:w="2831" w:type="dxa"/>
          </w:tcPr>
          <w:p w14:paraId="79F8A0BE" w14:textId="5A77AE02" w:rsidR="009E11BB" w:rsidRPr="00252A6E" w:rsidRDefault="009E11BB" w:rsidP="00AA065B">
            <w:pPr>
              <w:jc w:val="both"/>
              <w:rPr>
                <w:rFonts w:ascii="Arial" w:hAnsi="Arial" w:cs="Arial"/>
                <w:iCs/>
                <w:sz w:val="24"/>
                <w:szCs w:val="24"/>
              </w:rPr>
            </w:pPr>
            <w:r w:rsidRPr="00252A6E">
              <w:rPr>
                <w:rFonts w:ascii="Arial" w:hAnsi="Arial" w:cs="Arial"/>
                <w:iCs/>
                <w:sz w:val="24"/>
                <w:szCs w:val="24"/>
              </w:rPr>
              <w:t>Herramienta gratuita de simulación óptica.</w:t>
            </w:r>
          </w:p>
        </w:tc>
        <w:tc>
          <w:tcPr>
            <w:tcW w:w="2832" w:type="dxa"/>
          </w:tcPr>
          <w:p w14:paraId="523B7F26" w14:textId="23B0C0BA"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3E1C2B93" w14:textId="77777777" w:rsidTr="009E11BB">
        <w:tc>
          <w:tcPr>
            <w:tcW w:w="2831" w:type="dxa"/>
          </w:tcPr>
          <w:p w14:paraId="73509B54" w14:textId="4E3CC6AD" w:rsidR="009E11BB" w:rsidRPr="00252A6E" w:rsidRDefault="009E11BB" w:rsidP="00AA065B">
            <w:pPr>
              <w:jc w:val="both"/>
              <w:rPr>
                <w:rFonts w:ascii="Arial" w:hAnsi="Arial" w:cs="Arial"/>
                <w:iCs/>
                <w:sz w:val="24"/>
                <w:szCs w:val="24"/>
              </w:rPr>
            </w:pPr>
            <w:r w:rsidRPr="00252A6E">
              <w:rPr>
                <w:rFonts w:ascii="Arial" w:hAnsi="Arial" w:cs="Arial"/>
                <w:iCs/>
                <w:sz w:val="24"/>
                <w:szCs w:val="24"/>
              </w:rPr>
              <w:t>Python</w:t>
            </w:r>
          </w:p>
        </w:tc>
        <w:tc>
          <w:tcPr>
            <w:tcW w:w="2831" w:type="dxa"/>
          </w:tcPr>
          <w:p w14:paraId="7663ED0F" w14:textId="6F2F4D4C" w:rsidR="009E11BB" w:rsidRPr="00252A6E" w:rsidRDefault="009E11BB" w:rsidP="00AA065B">
            <w:pPr>
              <w:jc w:val="both"/>
              <w:rPr>
                <w:rFonts w:ascii="Arial" w:hAnsi="Arial" w:cs="Arial"/>
                <w:iCs/>
                <w:sz w:val="24"/>
                <w:szCs w:val="24"/>
              </w:rPr>
            </w:pPr>
            <w:r w:rsidRPr="00252A6E">
              <w:rPr>
                <w:rFonts w:ascii="Arial" w:hAnsi="Arial" w:cs="Arial"/>
                <w:iCs/>
                <w:sz w:val="24"/>
                <w:szCs w:val="24"/>
              </w:rPr>
              <w:t>Lenguaje de programación, gratuito.</w:t>
            </w:r>
          </w:p>
        </w:tc>
        <w:tc>
          <w:tcPr>
            <w:tcW w:w="2832" w:type="dxa"/>
          </w:tcPr>
          <w:p w14:paraId="728A48EA" w14:textId="221428F3"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9E11BB" w:rsidRPr="00252A6E" w14:paraId="553CE0D7" w14:textId="77777777" w:rsidTr="009E11BB">
        <w:tc>
          <w:tcPr>
            <w:tcW w:w="2831" w:type="dxa"/>
          </w:tcPr>
          <w:p w14:paraId="6D1D6170" w14:textId="5197F3DD" w:rsidR="009E11BB" w:rsidRPr="00252A6E" w:rsidRDefault="009E11BB" w:rsidP="00AA065B">
            <w:pPr>
              <w:jc w:val="both"/>
              <w:rPr>
                <w:rFonts w:ascii="Arial" w:hAnsi="Arial" w:cs="Arial"/>
                <w:iCs/>
                <w:sz w:val="24"/>
                <w:szCs w:val="24"/>
              </w:rPr>
            </w:pPr>
            <w:r w:rsidRPr="00252A6E">
              <w:rPr>
                <w:rFonts w:ascii="Arial" w:hAnsi="Arial" w:cs="Arial"/>
                <w:iCs/>
                <w:sz w:val="24"/>
                <w:szCs w:val="24"/>
              </w:rPr>
              <w:t>Bibliotecas Adicionales</w:t>
            </w:r>
          </w:p>
        </w:tc>
        <w:tc>
          <w:tcPr>
            <w:tcW w:w="2831" w:type="dxa"/>
          </w:tcPr>
          <w:p w14:paraId="1B2FED2B" w14:textId="65CA1728" w:rsidR="009E11BB" w:rsidRPr="00252A6E" w:rsidRDefault="00252A6E" w:rsidP="00AA065B">
            <w:pPr>
              <w:jc w:val="both"/>
              <w:rPr>
                <w:rFonts w:ascii="Arial" w:hAnsi="Arial" w:cs="Arial"/>
                <w:iCs/>
                <w:sz w:val="24"/>
                <w:szCs w:val="24"/>
              </w:rPr>
            </w:pPr>
            <w:r w:rsidRPr="00252A6E">
              <w:rPr>
                <w:rFonts w:ascii="Arial" w:hAnsi="Arial" w:cs="Arial"/>
                <w:iCs/>
                <w:sz w:val="24"/>
                <w:szCs w:val="24"/>
              </w:rPr>
              <w:t>Todas de código abierto.</w:t>
            </w:r>
          </w:p>
        </w:tc>
        <w:tc>
          <w:tcPr>
            <w:tcW w:w="2832" w:type="dxa"/>
          </w:tcPr>
          <w:p w14:paraId="18AA3841" w14:textId="7B97BC23" w:rsidR="009E11BB" w:rsidRPr="00252A6E" w:rsidRDefault="00252A6E"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2CA3A345" w14:textId="77777777" w:rsidTr="003B50A2">
        <w:tc>
          <w:tcPr>
            <w:tcW w:w="5662" w:type="dxa"/>
            <w:gridSpan w:val="2"/>
            <w:tcBorders>
              <w:left w:val="nil"/>
              <w:bottom w:val="nil"/>
            </w:tcBorders>
          </w:tcPr>
          <w:p w14:paraId="78AE0710" w14:textId="77777777" w:rsidR="00252A6E" w:rsidRPr="00252A6E" w:rsidRDefault="00252A6E" w:rsidP="00AA065B">
            <w:pPr>
              <w:jc w:val="both"/>
              <w:rPr>
                <w:rFonts w:ascii="Arial" w:hAnsi="Arial" w:cs="Arial"/>
                <w:iCs/>
                <w:sz w:val="24"/>
                <w:szCs w:val="24"/>
              </w:rPr>
            </w:pPr>
          </w:p>
        </w:tc>
        <w:tc>
          <w:tcPr>
            <w:tcW w:w="2832" w:type="dxa"/>
          </w:tcPr>
          <w:p w14:paraId="4751EAA5" w14:textId="69C3271F" w:rsidR="00252A6E" w:rsidRPr="00252A6E" w:rsidRDefault="00252A6E" w:rsidP="00AA065B">
            <w:pPr>
              <w:jc w:val="both"/>
              <w:rPr>
                <w:rFonts w:ascii="Arial" w:hAnsi="Arial" w:cs="Arial"/>
                <w:iCs/>
                <w:sz w:val="24"/>
                <w:szCs w:val="24"/>
              </w:rPr>
            </w:pPr>
            <w:r w:rsidRPr="00252A6E">
              <w:rPr>
                <w:rFonts w:ascii="Arial" w:hAnsi="Arial" w:cs="Arial"/>
                <w:iCs/>
                <w:sz w:val="24"/>
                <w:szCs w:val="24"/>
              </w:rPr>
              <w:t>$ 0</w:t>
            </w:r>
          </w:p>
        </w:tc>
      </w:tr>
    </w:tbl>
    <w:p w14:paraId="2361F467" w14:textId="141B7C5F" w:rsidR="00E660F8" w:rsidRDefault="00E660F8" w:rsidP="00AA065B">
      <w:pPr>
        <w:jc w:val="both"/>
        <w:rPr>
          <w:rFonts w:ascii="Arial" w:hAnsi="Arial" w:cs="Arial"/>
          <w:iCs/>
          <w:color w:val="0000FF"/>
          <w:sz w:val="24"/>
          <w:szCs w:val="24"/>
        </w:rPr>
      </w:pPr>
    </w:p>
    <w:p w14:paraId="104B96D3" w14:textId="60AE7161" w:rsidR="00972CB3" w:rsidRDefault="000C2E29" w:rsidP="00FD5FD8">
      <w:pPr>
        <w:pStyle w:val="Ttulo1"/>
        <w:numPr>
          <w:ilvl w:val="0"/>
          <w:numId w:val="7"/>
        </w:numPr>
        <w:rPr>
          <w:rFonts w:ascii="Arial" w:hAnsi="Arial" w:cs="Arial"/>
        </w:rPr>
      </w:pPr>
      <w:bookmarkStart w:id="24" w:name="_Toc122600831"/>
      <w:r w:rsidRPr="71317F4C">
        <w:rPr>
          <w:rFonts w:ascii="Arial" w:hAnsi="Arial" w:cs="Arial"/>
        </w:rPr>
        <w:t xml:space="preserve">Descripción de estudios </w:t>
      </w:r>
      <w:r w:rsidR="28FF3A75" w:rsidRPr="71317F4C">
        <w:rPr>
          <w:rFonts w:ascii="Arial" w:hAnsi="Arial" w:cs="Arial"/>
        </w:rPr>
        <w:t>realizados</w:t>
      </w:r>
      <w:bookmarkEnd w:id="24"/>
    </w:p>
    <w:p w14:paraId="1D8FCDD8" w14:textId="77777777" w:rsidR="00FD5FD8" w:rsidRDefault="00FD5FD8" w:rsidP="00FD5FD8"/>
    <w:p w14:paraId="2D720758" w14:textId="0CE28788" w:rsidR="007E0036" w:rsidRPr="007E0036" w:rsidRDefault="007E0036" w:rsidP="007E0036">
      <w:pPr>
        <w:jc w:val="both"/>
        <w:rPr>
          <w:rFonts w:ascii="Arial" w:hAnsi="Arial" w:cs="Arial"/>
          <w:iCs/>
          <w:sz w:val="24"/>
          <w:szCs w:val="24"/>
        </w:rPr>
      </w:pPr>
      <w:commentRangeStart w:id="25"/>
      <w:r w:rsidRPr="007E0036">
        <w:rPr>
          <w:rFonts w:ascii="Arial" w:hAnsi="Arial" w:cs="Arial"/>
          <w:iCs/>
          <w:sz w:val="24"/>
          <w:szCs w:val="24"/>
        </w:rPr>
        <w:t xml:space="preserve">En los últimos años, las herramientas de simulación para redes ópticas han experimentado avances significativos, permitiendo un diseño y análisis más eficiente de este tipo de infraestructuras. Entre estas herramientas destaca </w:t>
      </w:r>
      <w:proofErr w:type="spellStart"/>
      <w:r w:rsidRPr="007E0036">
        <w:rPr>
          <w:rFonts w:ascii="Arial" w:hAnsi="Arial" w:cs="Arial"/>
          <w:iCs/>
          <w:sz w:val="24"/>
          <w:szCs w:val="24"/>
        </w:rPr>
        <w:t>GNPy</w:t>
      </w:r>
      <w:proofErr w:type="spellEnd"/>
      <w:r w:rsidRPr="007E0036">
        <w:rPr>
          <w:rFonts w:ascii="Arial" w:hAnsi="Arial" w:cs="Arial"/>
          <w:iCs/>
          <w:sz w:val="24"/>
          <w:szCs w:val="24"/>
        </w:rPr>
        <w:t xml:space="preserve">, un software de código abierto que se ha convertido en una opción clave para modelar y optimizar redes ópticas. Este simulador utiliza el modelo de ruido gaussiano para analizar el rendimiento de enlaces ópticos y estimar parámetros importantes como la relación señal-ruido óptica y la tasa de error de bits. Gracias a estas capacidades, </w:t>
      </w:r>
      <w:proofErr w:type="spellStart"/>
      <w:r w:rsidRPr="007E0036">
        <w:rPr>
          <w:rFonts w:ascii="Arial" w:hAnsi="Arial" w:cs="Arial"/>
          <w:iCs/>
          <w:sz w:val="24"/>
          <w:szCs w:val="24"/>
        </w:rPr>
        <w:t>GNPy</w:t>
      </w:r>
      <w:proofErr w:type="spellEnd"/>
      <w:r w:rsidRPr="007E0036">
        <w:rPr>
          <w:rFonts w:ascii="Arial" w:hAnsi="Arial" w:cs="Arial"/>
          <w:iCs/>
          <w:sz w:val="24"/>
          <w:szCs w:val="24"/>
        </w:rPr>
        <w:t xml:space="preserve"> facilita el diseño de redes eficientes y la optimización de recursos, eliminando la necesidad de equipos físicos costosos. (Telecom Infra Project, 2020)</w:t>
      </w:r>
      <w:commentRangeEnd w:id="25"/>
      <w:r w:rsidR="00554722">
        <w:rPr>
          <w:rStyle w:val="Refdecomentario"/>
        </w:rPr>
        <w:commentReference w:id="25"/>
      </w:r>
    </w:p>
    <w:p w14:paraId="0A907E68" w14:textId="06CFDCF4" w:rsidR="007E0036" w:rsidRPr="007E0036" w:rsidRDefault="007E0036" w:rsidP="007E0036">
      <w:pPr>
        <w:jc w:val="both"/>
        <w:rPr>
          <w:rFonts w:ascii="Arial" w:hAnsi="Arial" w:cs="Arial"/>
          <w:iCs/>
          <w:sz w:val="24"/>
          <w:szCs w:val="24"/>
        </w:rPr>
      </w:pPr>
      <w:r w:rsidRPr="007E0036">
        <w:rPr>
          <w:rFonts w:ascii="Arial" w:hAnsi="Arial" w:cs="Arial"/>
          <w:iCs/>
          <w:sz w:val="24"/>
          <w:szCs w:val="24"/>
        </w:rPr>
        <w:t xml:space="preserve">Además, </w:t>
      </w:r>
      <w:proofErr w:type="spellStart"/>
      <w:r w:rsidRPr="007E0036">
        <w:rPr>
          <w:rFonts w:ascii="Arial" w:hAnsi="Arial" w:cs="Arial"/>
          <w:iCs/>
          <w:sz w:val="24"/>
          <w:szCs w:val="24"/>
        </w:rPr>
        <w:t>GNPy</w:t>
      </w:r>
      <w:proofErr w:type="spellEnd"/>
      <w:r w:rsidRPr="007E0036">
        <w:rPr>
          <w:rFonts w:ascii="Arial" w:hAnsi="Arial" w:cs="Arial"/>
          <w:iCs/>
          <w:sz w:val="24"/>
          <w:szCs w:val="24"/>
        </w:rPr>
        <w:t xml:space="preserve"> ha promovido un modelo de desarrollo colaborativo, en el que la comunidad global de usuarios y desarrolladores contribuye constantemente a mejorar sus funcionalidades. Esto ha permitido integrar tecnologías modernas como amplificadores Raman y sistemas de multiplexación por división de longitud de onda en simulaciones, proporcionando una herramienta versátil para evaluar el impacto de estas innovaciones en redes ópticas reales. Su diseño en Python también hace que sea fácil de personalizar y escalar, adaptándose a proyectos de diversa complejidad. (ITU-T, 2019)</w:t>
      </w:r>
    </w:p>
    <w:p w14:paraId="644E218A" w14:textId="07B46C68" w:rsidR="007E0036" w:rsidRPr="007E0036" w:rsidRDefault="007E0036" w:rsidP="007E0036">
      <w:pPr>
        <w:jc w:val="both"/>
        <w:rPr>
          <w:rFonts w:ascii="Arial" w:hAnsi="Arial" w:cs="Arial"/>
          <w:iCs/>
          <w:sz w:val="24"/>
          <w:szCs w:val="24"/>
        </w:rPr>
      </w:pPr>
      <w:r w:rsidRPr="007E0036">
        <w:rPr>
          <w:rFonts w:ascii="Arial" w:hAnsi="Arial" w:cs="Arial"/>
          <w:iCs/>
          <w:sz w:val="24"/>
          <w:szCs w:val="24"/>
        </w:rPr>
        <w:t xml:space="preserve">Otro aspecto destacado es su utilidad en la educación. </w:t>
      </w:r>
      <w:proofErr w:type="spellStart"/>
      <w:r w:rsidRPr="007E0036">
        <w:rPr>
          <w:rFonts w:ascii="Arial" w:hAnsi="Arial" w:cs="Arial"/>
          <w:iCs/>
          <w:sz w:val="24"/>
          <w:szCs w:val="24"/>
        </w:rPr>
        <w:t>GNPy</w:t>
      </w:r>
      <w:proofErr w:type="spellEnd"/>
      <w:r w:rsidRPr="007E0036">
        <w:rPr>
          <w:rFonts w:ascii="Arial" w:hAnsi="Arial" w:cs="Arial"/>
          <w:iCs/>
          <w:sz w:val="24"/>
          <w:szCs w:val="24"/>
        </w:rPr>
        <w:t xml:space="preserve"> se ha utilizado en universidades y centros de formación para enseñar conceptos avanzados de redes ópticas. Los estudiantes pueden realizar simulaciones detalladas y explorar fenómenos como los efectos no lineales y el diseño de topologías ópticas. Esto ha hecho que el aprendizaje sea más práctico y accesible, especialmente porque, al ser un software de código abierto, reduce las barreras económicas. De esta manera, </w:t>
      </w:r>
      <w:proofErr w:type="spellStart"/>
      <w:r w:rsidRPr="007E0036">
        <w:rPr>
          <w:rFonts w:ascii="Arial" w:hAnsi="Arial" w:cs="Arial"/>
          <w:iCs/>
          <w:sz w:val="24"/>
          <w:szCs w:val="24"/>
        </w:rPr>
        <w:t>GNPy</w:t>
      </w:r>
      <w:proofErr w:type="spellEnd"/>
      <w:r w:rsidRPr="007E0036">
        <w:rPr>
          <w:rFonts w:ascii="Arial" w:hAnsi="Arial" w:cs="Arial"/>
          <w:iCs/>
          <w:sz w:val="24"/>
          <w:szCs w:val="24"/>
        </w:rPr>
        <w:t xml:space="preserve"> no solo contribuye al desarrollo técnico de las redes ópticas, sino también a la formación de futuros profesionales en el área. (</w:t>
      </w:r>
      <w:r w:rsidR="008B7940">
        <w:rPr>
          <w:rFonts w:ascii="Arial" w:hAnsi="Arial" w:cs="Arial"/>
          <w:iCs/>
          <w:sz w:val="24"/>
          <w:szCs w:val="24"/>
        </w:rPr>
        <w:t>Ferrari</w:t>
      </w:r>
      <w:r w:rsidRPr="007E0036">
        <w:rPr>
          <w:rFonts w:ascii="Arial" w:hAnsi="Arial" w:cs="Arial"/>
          <w:iCs/>
          <w:sz w:val="24"/>
          <w:szCs w:val="24"/>
        </w:rPr>
        <w:t xml:space="preserve"> et al., 2020)</w:t>
      </w:r>
    </w:p>
    <w:p w14:paraId="24698918" w14:textId="77777777" w:rsidR="007E0036" w:rsidRPr="007E0036" w:rsidRDefault="007E0036" w:rsidP="007E0036">
      <w:pPr>
        <w:jc w:val="both"/>
        <w:rPr>
          <w:rFonts w:ascii="Arial" w:hAnsi="Arial" w:cs="Arial"/>
          <w:iCs/>
          <w:sz w:val="24"/>
          <w:szCs w:val="24"/>
        </w:rPr>
      </w:pPr>
      <w:r w:rsidRPr="007E0036">
        <w:rPr>
          <w:rFonts w:ascii="Arial" w:hAnsi="Arial" w:cs="Arial"/>
          <w:iCs/>
          <w:sz w:val="24"/>
          <w:szCs w:val="24"/>
        </w:rPr>
        <w:t xml:space="preserve">Finalmente, el uso de simuladores como </w:t>
      </w:r>
      <w:proofErr w:type="spellStart"/>
      <w:r w:rsidRPr="007E0036">
        <w:rPr>
          <w:rFonts w:ascii="Arial" w:hAnsi="Arial" w:cs="Arial"/>
          <w:iCs/>
          <w:sz w:val="24"/>
          <w:szCs w:val="24"/>
        </w:rPr>
        <w:t>GNPy</w:t>
      </w:r>
      <w:proofErr w:type="spellEnd"/>
      <w:r w:rsidRPr="007E0036">
        <w:rPr>
          <w:rFonts w:ascii="Arial" w:hAnsi="Arial" w:cs="Arial"/>
          <w:iCs/>
          <w:sz w:val="24"/>
          <w:szCs w:val="24"/>
        </w:rPr>
        <w:t xml:space="preserve"> representa un cambio importante hacia plataformas definidas por software. Esto elimina la dependencia del hardware físico y ofrece flexibilidad para adaptarse rápidamente a las necesidades cambiantes del diseño de redes. Así, herramientas como esta se </w:t>
      </w:r>
      <w:r w:rsidRPr="007E0036">
        <w:rPr>
          <w:rFonts w:ascii="Arial" w:hAnsi="Arial" w:cs="Arial"/>
          <w:iCs/>
          <w:sz w:val="24"/>
          <w:szCs w:val="24"/>
        </w:rPr>
        <w:lastRenderedPageBreak/>
        <w:t>han convertido en aliadas clave para mejorar la eficiencia y reducir costos en la planificación y operación de redes ópticas modernas. (</w:t>
      </w:r>
      <w:proofErr w:type="spellStart"/>
      <w:r w:rsidRPr="007E0036">
        <w:rPr>
          <w:rFonts w:ascii="Arial" w:hAnsi="Arial" w:cs="Arial"/>
          <w:iCs/>
          <w:sz w:val="24"/>
          <w:szCs w:val="24"/>
        </w:rPr>
        <w:t>Ramaswami</w:t>
      </w:r>
      <w:proofErr w:type="spellEnd"/>
      <w:r w:rsidRPr="007E0036">
        <w:rPr>
          <w:rFonts w:ascii="Arial" w:hAnsi="Arial" w:cs="Arial"/>
          <w:iCs/>
          <w:sz w:val="24"/>
          <w:szCs w:val="24"/>
        </w:rPr>
        <w:t xml:space="preserve"> et al., 2020)</w:t>
      </w:r>
    </w:p>
    <w:p w14:paraId="2D42C288" w14:textId="77777777" w:rsidR="007E0036" w:rsidRPr="00FD5FD8" w:rsidRDefault="007E0036" w:rsidP="00FD5FD8"/>
    <w:p w14:paraId="48541A71" w14:textId="485004EC" w:rsidR="00F56615" w:rsidRDefault="0040015B" w:rsidP="71317F4C">
      <w:pPr>
        <w:jc w:val="both"/>
        <w:rPr>
          <w:rFonts w:ascii="Arial" w:hAnsi="Arial" w:cs="Arial"/>
          <w:color w:val="0000FF"/>
          <w:sz w:val="24"/>
          <w:szCs w:val="24"/>
        </w:rPr>
      </w:pPr>
      <w:r>
        <w:rPr>
          <w:rFonts w:ascii="Arial" w:hAnsi="Arial" w:cs="Arial"/>
          <w:color w:val="0000FF"/>
          <w:sz w:val="24"/>
          <w:szCs w:val="24"/>
        </w:rPr>
        <w:t>[</w:t>
      </w:r>
      <w:r w:rsidR="00AA065B" w:rsidRPr="71317F4C">
        <w:rPr>
          <w:rFonts w:ascii="Arial" w:hAnsi="Arial" w:cs="Arial"/>
          <w:color w:val="0000FF"/>
          <w:sz w:val="24"/>
          <w:szCs w:val="24"/>
        </w:rPr>
        <w:t>Esta sección incluye</w:t>
      </w:r>
      <w:r w:rsidR="157626EB" w:rsidRPr="71317F4C">
        <w:rPr>
          <w:rFonts w:ascii="Arial" w:hAnsi="Arial" w:cs="Arial"/>
          <w:color w:val="0000FF"/>
          <w:sz w:val="24"/>
          <w:szCs w:val="24"/>
        </w:rPr>
        <w:t xml:space="preserve"> investigación documental sobre los avances más importantes relacionados con el tema propuesto</w:t>
      </w:r>
      <w:r w:rsidR="000C2E29" w:rsidRPr="71317F4C">
        <w:rPr>
          <w:rFonts w:ascii="Arial" w:hAnsi="Arial" w:cs="Arial"/>
          <w:color w:val="0000FF"/>
          <w:sz w:val="24"/>
          <w:szCs w:val="24"/>
        </w:rPr>
        <w:t>.</w:t>
      </w:r>
      <w:r w:rsidR="00972CB3" w:rsidRPr="71317F4C">
        <w:rPr>
          <w:rFonts w:ascii="Arial" w:hAnsi="Arial" w:cs="Arial"/>
          <w:color w:val="0000FF"/>
          <w:sz w:val="24"/>
          <w:szCs w:val="24"/>
        </w:rPr>
        <w:t>]</w:t>
      </w:r>
      <w:r w:rsidR="00DC2D9C">
        <w:rPr>
          <w:rFonts w:ascii="Arial" w:hAnsi="Arial" w:cs="Arial"/>
          <w:color w:val="0000FF"/>
          <w:sz w:val="24"/>
          <w:szCs w:val="24"/>
        </w:rPr>
        <w:t xml:space="preserve"> </w:t>
      </w:r>
      <w:r w:rsidR="00DC2D9C" w:rsidRPr="004E1BE2">
        <w:rPr>
          <w:rFonts w:ascii="Arial" w:hAnsi="Arial" w:cs="Arial"/>
          <w:color w:val="FF0000"/>
          <w:sz w:val="24"/>
          <w:szCs w:val="24"/>
        </w:rPr>
        <w:t>Referencias bibliográficas.</w:t>
      </w:r>
    </w:p>
    <w:p w14:paraId="14DC87CF" w14:textId="77777777" w:rsidR="006E32E9" w:rsidRPr="00726525" w:rsidRDefault="006E32E9" w:rsidP="71317F4C">
      <w:pPr>
        <w:jc w:val="both"/>
        <w:rPr>
          <w:rFonts w:ascii="Arial" w:hAnsi="Arial" w:cs="Arial"/>
          <w:color w:val="0000FF"/>
          <w:sz w:val="24"/>
          <w:szCs w:val="24"/>
        </w:rPr>
      </w:pPr>
    </w:p>
    <w:p w14:paraId="4D20B476" w14:textId="2648DB5E" w:rsidR="003E26F0" w:rsidRDefault="003E26F0" w:rsidP="00FD5FD8">
      <w:pPr>
        <w:pStyle w:val="Ttulo1"/>
        <w:numPr>
          <w:ilvl w:val="0"/>
          <w:numId w:val="7"/>
        </w:numPr>
        <w:rPr>
          <w:rFonts w:ascii="Arial" w:hAnsi="Arial" w:cs="Arial"/>
        </w:rPr>
      </w:pPr>
      <w:bookmarkStart w:id="27" w:name="_Toc122600832"/>
      <w:r w:rsidRPr="5D617371">
        <w:rPr>
          <w:rFonts w:ascii="Arial" w:hAnsi="Arial" w:cs="Arial"/>
        </w:rPr>
        <w:t>Desarrollo de</w:t>
      </w:r>
      <w:r w:rsidR="224DD8DB" w:rsidRPr="5D617371">
        <w:rPr>
          <w:rFonts w:ascii="Arial" w:hAnsi="Arial" w:cs="Arial"/>
        </w:rPr>
        <w:t>l proyecto</w:t>
      </w:r>
      <w:bookmarkEnd w:id="27"/>
    </w:p>
    <w:p w14:paraId="7AB7ED01" w14:textId="77777777" w:rsidR="003E26F0" w:rsidRDefault="003E26F0" w:rsidP="003E26F0">
      <w:pPr>
        <w:pStyle w:val="InfoBlue"/>
      </w:pPr>
    </w:p>
    <w:p w14:paraId="7D0C2CE8" w14:textId="39500C20" w:rsidR="003E26F0" w:rsidRDefault="00637778" w:rsidP="00FD5FD8">
      <w:pPr>
        <w:pStyle w:val="Ttulo2"/>
        <w:numPr>
          <w:ilvl w:val="1"/>
          <w:numId w:val="7"/>
        </w:numPr>
        <w:rPr>
          <w:rFonts w:ascii="Arial" w:hAnsi="Arial" w:cs="Arial"/>
          <w:b/>
          <w:bCs/>
          <w:color w:val="auto"/>
          <w:sz w:val="24"/>
          <w:szCs w:val="24"/>
          <w:lang w:eastAsia="en-US"/>
        </w:rPr>
      </w:pPr>
      <w:bookmarkStart w:id="28" w:name="_Toc122600833"/>
      <w:r w:rsidRPr="6BF677D6">
        <w:rPr>
          <w:rFonts w:ascii="Arial" w:hAnsi="Arial" w:cs="Arial"/>
          <w:b/>
          <w:bCs/>
          <w:color w:val="auto"/>
          <w:sz w:val="24"/>
          <w:szCs w:val="24"/>
          <w:lang w:eastAsia="en-US"/>
        </w:rPr>
        <w:t>Diseño de la solución</w:t>
      </w:r>
      <w:bookmarkEnd w:id="28"/>
    </w:p>
    <w:p w14:paraId="5723AFB3" w14:textId="77777777" w:rsidR="003E26F0" w:rsidRPr="004D720E" w:rsidRDefault="003E26F0" w:rsidP="003E26F0">
      <w:pPr>
        <w:rPr>
          <w:lang w:eastAsia="en-US"/>
        </w:rPr>
      </w:pPr>
    </w:p>
    <w:p w14:paraId="0F1843C4" w14:textId="7153C837" w:rsidR="003E26F0" w:rsidRDefault="003E26F0" w:rsidP="5D617371">
      <w:pPr>
        <w:jc w:val="both"/>
        <w:rPr>
          <w:rFonts w:ascii="Arial" w:hAnsi="Arial" w:cs="Arial"/>
          <w:color w:val="0000FF"/>
          <w:sz w:val="24"/>
          <w:szCs w:val="24"/>
        </w:rPr>
      </w:pPr>
      <w:r w:rsidRPr="06F9FDD7">
        <w:rPr>
          <w:rFonts w:ascii="Arial" w:hAnsi="Arial" w:cs="Arial"/>
          <w:color w:val="0000FF"/>
          <w:sz w:val="24"/>
          <w:szCs w:val="24"/>
        </w:rPr>
        <w:t xml:space="preserve">[Esta sección incluye </w:t>
      </w:r>
      <w:r w:rsidR="00DB34A5" w:rsidRPr="06F9FDD7">
        <w:rPr>
          <w:rFonts w:ascii="Arial" w:hAnsi="Arial" w:cs="Arial"/>
          <w:color w:val="0000FF"/>
          <w:sz w:val="24"/>
          <w:szCs w:val="24"/>
        </w:rPr>
        <w:t>el planteamiento de la solución, la metodología</w:t>
      </w:r>
      <w:r w:rsidR="00AC5E64">
        <w:rPr>
          <w:rFonts w:ascii="Arial" w:hAnsi="Arial" w:cs="Arial"/>
          <w:color w:val="0000FF"/>
          <w:sz w:val="24"/>
          <w:szCs w:val="24"/>
        </w:rPr>
        <w:t xml:space="preserve"> (INDICTIVA/DEDUCTIVA,</w:t>
      </w:r>
      <w:r w:rsidR="00D61FFE">
        <w:rPr>
          <w:rFonts w:ascii="Arial" w:hAnsi="Arial" w:cs="Arial"/>
          <w:color w:val="0000FF"/>
          <w:sz w:val="24"/>
          <w:szCs w:val="24"/>
        </w:rPr>
        <w:t xml:space="preserve"> </w:t>
      </w:r>
      <w:r w:rsidR="00AC5E64">
        <w:rPr>
          <w:rFonts w:ascii="Arial" w:hAnsi="Arial" w:cs="Arial"/>
          <w:color w:val="0000FF"/>
          <w:sz w:val="24"/>
          <w:szCs w:val="24"/>
        </w:rPr>
        <w:t>EXPLORATORIA, EXPERIMENTAL)</w:t>
      </w:r>
      <w:r w:rsidR="00DB34A5" w:rsidRPr="06F9FDD7">
        <w:rPr>
          <w:rFonts w:ascii="Arial" w:hAnsi="Arial" w:cs="Arial"/>
          <w:color w:val="0000FF"/>
          <w:sz w:val="24"/>
          <w:szCs w:val="24"/>
        </w:rPr>
        <w:t xml:space="preserve"> que </w:t>
      </w:r>
      <w:r w:rsidR="00712CD8" w:rsidRPr="06F9FDD7">
        <w:rPr>
          <w:rFonts w:ascii="Arial" w:hAnsi="Arial" w:cs="Arial"/>
          <w:color w:val="0000FF"/>
          <w:sz w:val="24"/>
          <w:szCs w:val="24"/>
        </w:rPr>
        <w:t>se utilizará</w:t>
      </w:r>
      <w:r w:rsidR="00D6765A" w:rsidRPr="06F9FDD7">
        <w:rPr>
          <w:rFonts w:ascii="Arial" w:hAnsi="Arial" w:cs="Arial"/>
          <w:color w:val="0000FF"/>
          <w:sz w:val="24"/>
          <w:szCs w:val="24"/>
        </w:rPr>
        <w:t xml:space="preserve">, </w:t>
      </w:r>
      <w:r w:rsidR="3BDA9617" w:rsidRPr="06F9FDD7">
        <w:rPr>
          <w:rFonts w:ascii="Arial" w:hAnsi="Arial" w:cs="Arial"/>
          <w:color w:val="0000FF"/>
          <w:sz w:val="24"/>
          <w:szCs w:val="24"/>
        </w:rPr>
        <w:t>l</w:t>
      </w:r>
      <w:r w:rsidR="007507A6" w:rsidRPr="06F9FDD7">
        <w:rPr>
          <w:rFonts w:ascii="Arial" w:hAnsi="Arial" w:cs="Arial"/>
          <w:color w:val="0000FF"/>
          <w:sz w:val="24"/>
          <w:szCs w:val="24"/>
        </w:rPr>
        <w:t>a solución debe ser creativa e innovadora</w:t>
      </w:r>
      <w:r w:rsidR="18F6EAED" w:rsidRPr="06F9FDD7">
        <w:rPr>
          <w:rFonts w:ascii="Arial" w:hAnsi="Arial" w:cs="Arial"/>
          <w:color w:val="0000FF"/>
          <w:sz w:val="24"/>
          <w:szCs w:val="24"/>
        </w:rPr>
        <w:t>, se puede usar modelos arquitectónicos</w:t>
      </w:r>
      <w:r w:rsidR="00D61FFE">
        <w:rPr>
          <w:rFonts w:ascii="Arial" w:hAnsi="Arial" w:cs="Arial"/>
          <w:color w:val="0000FF"/>
          <w:sz w:val="24"/>
          <w:szCs w:val="24"/>
        </w:rPr>
        <w:t>. Estudio del arte.</w:t>
      </w:r>
      <w:r w:rsidRPr="06F9FDD7">
        <w:rPr>
          <w:rFonts w:ascii="Arial" w:hAnsi="Arial" w:cs="Arial"/>
          <w:color w:val="0000FF"/>
          <w:sz w:val="24"/>
          <w:szCs w:val="24"/>
        </w:rPr>
        <w:t>]</w:t>
      </w:r>
    </w:p>
    <w:p w14:paraId="57AD52B2" w14:textId="4B19CC6B" w:rsidR="006629D5" w:rsidRDefault="006629D5" w:rsidP="00FD5FD8">
      <w:pPr>
        <w:pStyle w:val="Ttulo2"/>
        <w:numPr>
          <w:ilvl w:val="1"/>
          <w:numId w:val="7"/>
        </w:numPr>
        <w:rPr>
          <w:rFonts w:ascii="Arial" w:hAnsi="Arial" w:cs="Arial"/>
          <w:b/>
          <w:bCs/>
          <w:color w:val="auto"/>
          <w:sz w:val="24"/>
          <w:szCs w:val="24"/>
          <w:lang w:eastAsia="en-US"/>
        </w:rPr>
      </w:pPr>
      <w:bookmarkStart w:id="29" w:name="_Toc122600834"/>
      <w:r w:rsidRPr="6BF677D6">
        <w:rPr>
          <w:rFonts w:ascii="Arial" w:hAnsi="Arial" w:cs="Arial"/>
          <w:b/>
          <w:bCs/>
          <w:color w:val="auto"/>
          <w:sz w:val="24"/>
          <w:szCs w:val="24"/>
          <w:lang w:eastAsia="en-US"/>
        </w:rPr>
        <w:t>D</w:t>
      </w:r>
      <w:r w:rsidR="006746FE" w:rsidRPr="6BF677D6">
        <w:rPr>
          <w:rFonts w:ascii="Arial" w:hAnsi="Arial" w:cs="Arial"/>
          <w:b/>
          <w:bCs/>
          <w:color w:val="auto"/>
          <w:sz w:val="24"/>
          <w:szCs w:val="24"/>
          <w:lang w:eastAsia="en-US"/>
        </w:rPr>
        <w:t>esarrollo</w:t>
      </w:r>
      <w:r w:rsidRPr="6BF677D6">
        <w:rPr>
          <w:rFonts w:ascii="Arial" w:hAnsi="Arial" w:cs="Arial"/>
          <w:b/>
          <w:bCs/>
          <w:color w:val="auto"/>
          <w:sz w:val="24"/>
          <w:szCs w:val="24"/>
          <w:lang w:eastAsia="en-US"/>
        </w:rPr>
        <w:t xml:space="preserve"> de la solución</w:t>
      </w:r>
      <w:bookmarkEnd w:id="29"/>
    </w:p>
    <w:p w14:paraId="16A16490" w14:textId="77777777" w:rsidR="00416AEC" w:rsidRPr="00726525" w:rsidRDefault="00416AEC" w:rsidP="00726525">
      <w:pPr>
        <w:rPr>
          <w:lang w:eastAsia="en-US"/>
        </w:rPr>
      </w:pPr>
    </w:p>
    <w:p w14:paraId="4955F97C" w14:textId="753A2EAC" w:rsidR="00A173A6" w:rsidRDefault="00A173A6" w:rsidP="00A173A6">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Esta sección incluye la a</w:t>
      </w:r>
      <w:r>
        <w:rPr>
          <w:rFonts w:ascii="Arial" w:hAnsi="Arial" w:cs="Arial"/>
          <w:iCs/>
          <w:color w:val="0000FF"/>
          <w:sz w:val="24"/>
          <w:szCs w:val="24"/>
        </w:rPr>
        <w:t>plicación de</w:t>
      </w:r>
      <w:r w:rsidR="00E32722">
        <w:rPr>
          <w:rFonts w:ascii="Arial" w:hAnsi="Arial" w:cs="Arial"/>
          <w:iCs/>
          <w:color w:val="0000FF"/>
          <w:sz w:val="24"/>
          <w:szCs w:val="24"/>
        </w:rPr>
        <w:t>l diseño de ingeniería</w:t>
      </w:r>
      <w:r>
        <w:rPr>
          <w:rFonts w:ascii="Arial" w:hAnsi="Arial" w:cs="Arial"/>
          <w:iCs/>
          <w:color w:val="0000FF"/>
          <w:sz w:val="24"/>
          <w:szCs w:val="24"/>
        </w:rPr>
        <w:t xml:space="preserve"> para el desarrollo del prototipo, aplicación, producto</w:t>
      </w:r>
      <w:r w:rsidR="00FE49C6">
        <w:rPr>
          <w:rFonts w:ascii="Arial" w:hAnsi="Arial" w:cs="Arial"/>
          <w:iCs/>
          <w:color w:val="0000FF"/>
          <w:sz w:val="24"/>
          <w:szCs w:val="24"/>
        </w:rPr>
        <w:t>,</w:t>
      </w:r>
      <w:r>
        <w:rPr>
          <w:rFonts w:ascii="Arial" w:hAnsi="Arial" w:cs="Arial"/>
          <w:iCs/>
          <w:color w:val="0000FF"/>
          <w:sz w:val="24"/>
          <w:szCs w:val="24"/>
        </w:rPr>
        <w:t xml:space="preserve"> etc.</w:t>
      </w:r>
      <w:r w:rsidR="0073510A">
        <w:rPr>
          <w:rFonts w:ascii="Arial" w:hAnsi="Arial" w:cs="Arial"/>
          <w:iCs/>
          <w:color w:val="0000FF"/>
          <w:sz w:val="24"/>
          <w:szCs w:val="24"/>
        </w:rPr>
        <w:t xml:space="preserve"> Incluir aplicación de buenas prácticas, estándares, </w:t>
      </w:r>
      <w:r w:rsidR="009D3E7C">
        <w:rPr>
          <w:rFonts w:ascii="Arial" w:hAnsi="Arial" w:cs="Arial"/>
          <w:iCs/>
          <w:color w:val="0000FF"/>
          <w:sz w:val="24"/>
          <w:szCs w:val="24"/>
        </w:rPr>
        <w:t xml:space="preserve">protocolos, </w:t>
      </w:r>
      <w:r w:rsidR="0073510A">
        <w:rPr>
          <w:rFonts w:ascii="Arial" w:hAnsi="Arial" w:cs="Arial"/>
          <w:iCs/>
          <w:color w:val="0000FF"/>
          <w:sz w:val="24"/>
          <w:szCs w:val="24"/>
        </w:rPr>
        <w:t>códigos de ingeniería</w:t>
      </w:r>
      <w:r w:rsidR="00E042BA">
        <w:rPr>
          <w:rFonts w:ascii="Arial" w:hAnsi="Arial" w:cs="Arial"/>
          <w:iCs/>
          <w:color w:val="0000FF"/>
          <w:sz w:val="24"/>
          <w:szCs w:val="24"/>
        </w:rPr>
        <w:t xml:space="preserve">, </w:t>
      </w:r>
      <w:r w:rsidR="0060304F" w:rsidRPr="006653D7">
        <w:rPr>
          <w:rFonts w:ascii="Arial" w:hAnsi="Arial" w:cs="Arial"/>
          <w:iCs/>
          <w:color w:val="0000FF"/>
          <w:sz w:val="24"/>
          <w:szCs w:val="24"/>
        </w:rPr>
        <w:t>restricciones de diseño,</w:t>
      </w:r>
      <w:r w:rsidR="0060304F">
        <w:rPr>
          <w:rFonts w:ascii="Arial" w:hAnsi="Arial" w:cs="Arial"/>
          <w:iCs/>
          <w:color w:val="0000FF"/>
          <w:sz w:val="24"/>
          <w:szCs w:val="24"/>
        </w:rPr>
        <w:t xml:space="preserve"> </w:t>
      </w:r>
      <w:r w:rsidR="00E042BA">
        <w:rPr>
          <w:rFonts w:ascii="Arial" w:hAnsi="Arial" w:cs="Arial"/>
          <w:iCs/>
          <w:color w:val="0000FF"/>
          <w:sz w:val="24"/>
          <w:szCs w:val="24"/>
        </w:rPr>
        <w:t>entre otros</w:t>
      </w:r>
      <w:r w:rsidR="008C5848">
        <w:rPr>
          <w:rFonts w:ascii="Arial" w:hAnsi="Arial" w:cs="Arial"/>
          <w:iCs/>
          <w:color w:val="0000FF"/>
          <w:sz w:val="24"/>
          <w:szCs w:val="24"/>
        </w:rPr>
        <w:t>.</w:t>
      </w:r>
      <w:r w:rsidRPr="004D720E">
        <w:rPr>
          <w:rFonts w:ascii="Arial" w:hAnsi="Arial" w:cs="Arial"/>
          <w:iCs/>
          <w:color w:val="0000FF"/>
          <w:sz w:val="24"/>
          <w:szCs w:val="24"/>
        </w:rPr>
        <w:t>]</w:t>
      </w:r>
    </w:p>
    <w:p w14:paraId="2AB4CECE" w14:textId="766B8A40" w:rsidR="006629D5" w:rsidRDefault="00517381" w:rsidP="00FD5FD8">
      <w:pPr>
        <w:pStyle w:val="Ttulo2"/>
        <w:numPr>
          <w:ilvl w:val="1"/>
          <w:numId w:val="7"/>
        </w:numPr>
        <w:rPr>
          <w:rFonts w:ascii="Arial" w:hAnsi="Arial" w:cs="Arial"/>
          <w:b/>
          <w:bCs/>
          <w:color w:val="auto"/>
          <w:sz w:val="24"/>
          <w:szCs w:val="24"/>
          <w:lang w:eastAsia="en-US"/>
        </w:rPr>
      </w:pPr>
      <w:bookmarkStart w:id="30" w:name="_Toc122600835"/>
      <w:r w:rsidRPr="6BF677D6">
        <w:rPr>
          <w:rFonts w:ascii="Arial" w:hAnsi="Arial" w:cs="Arial"/>
          <w:b/>
          <w:bCs/>
          <w:color w:val="auto"/>
          <w:sz w:val="24"/>
          <w:szCs w:val="24"/>
          <w:lang w:eastAsia="en-US"/>
        </w:rPr>
        <w:t>Pruebas y evaluación</w:t>
      </w:r>
      <w:r w:rsidR="006629D5" w:rsidRPr="6BF677D6">
        <w:rPr>
          <w:rFonts w:ascii="Arial" w:hAnsi="Arial" w:cs="Arial"/>
          <w:b/>
          <w:bCs/>
          <w:color w:val="auto"/>
          <w:sz w:val="24"/>
          <w:szCs w:val="24"/>
          <w:lang w:eastAsia="en-US"/>
        </w:rPr>
        <w:t xml:space="preserve"> de la solución</w:t>
      </w:r>
      <w:bookmarkEnd w:id="30"/>
    </w:p>
    <w:p w14:paraId="756E7B6A" w14:textId="77777777" w:rsidR="006629D5" w:rsidRPr="004D720E" w:rsidRDefault="006629D5" w:rsidP="006629D5">
      <w:pPr>
        <w:rPr>
          <w:lang w:eastAsia="en-US"/>
        </w:rPr>
      </w:pPr>
    </w:p>
    <w:p w14:paraId="2A8195C2" w14:textId="4CA51337" w:rsidR="006629D5"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l</w:t>
      </w:r>
      <w:r w:rsidR="00DF722E">
        <w:rPr>
          <w:rFonts w:ascii="Arial" w:hAnsi="Arial" w:cs="Arial"/>
          <w:iCs/>
          <w:color w:val="0000FF"/>
          <w:sz w:val="24"/>
          <w:szCs w:val="24"/>
        </w:rPr>
        <w:t xml:space="preserve">as pruebas a las que se sometió la solución, los resultados obtenidos y las mejoras en cada iteración. Debe </w:t>
      </w:r>
      <w:r w:rsidR="001F46C6">
        <w:rPr>
          <w:rFonts w:ascii="Arial" w:hAnsi="Arial" w:cs="Arial"/>
          <w:iCs/>
          <w:color w:val="0000FF"/>
          <w:sz w:val="24"/>
          <w:szCs w:val="24"/>
        </w:rPr>
        <w:t>ser</w:t>
      </w:r>
      <w:r w:rsidR="00181D47">
        <w:rPr>
          <w:rFonts w:ascii="Arial" w:hAnsi="Arial" w:cs="Arial"/>
          <w:iCs/>
          <w:color w:val="0000FF"/>
          <w:sz w:val="24"/>
          <w:szCs w:val="24"/>
        </w:rPr>
        <w:t xml:space="preserve"> un proceso iterativo y de mejora continua</w:t>
      </w:r>
      <w:r>
        <w:rPr>
          <w:rFonts w:ascii="Arial" w:hAnsi="Arial" w:cs="Arial"/>
          <w:iCs/>
          <w:color w:val="0000FF"/>
          <w:sz w:val="24"/>
          <w:szCs w:val="24"/>
        </w:rPr>
        <w:t>.</w:t>
      </w:r>
      <w:r w:rsidRPr="004D720E">
        <w:rPr>
          <w:rFonts w:ascii="Arial" w:hAnsi="Arial" w:cs="Arial"/>
          <w:iCs/>
          <w:color w:val="0000FF"/>
          <w:sz w:val="24"/>
          <w:szCs w:val="24"/>
        </w:rPr>
        <w:t>]</w:t>
      </w:r>
    </w:p>
    <w:p w14:paraId="3EE733EC" w14:textId="2E6CD3B9" w:rsidR="00D72905" w:rsidRDefault="00D72905" w:rsidP="00FD5FD8">
      <w:pPr>
        <w:pStyle w:val="Ttulo2"/>
        <w:numPr>
          <w:ilvl w:val="1"/>
          <w:numId w:val="7"/>
        </w:numPr>
        <w:rPr>
          <w:rFonts w:ascii="Arial" w:hAnsi="Arial" w:cs="Arial"/>
          <w:b/>
          <w:bCs/>
          <w:color w:val="auto"/>
          <w:sz w:val="24"/>
          <w:szCs w:val="24"/>
          <w:lang w:eastAsia="en-US"/>
        </w:rPr>
      </w:pPr>
      <w:bookmarkStart w:id="31" w:name="_Toc122600836"/>
      <w:r w:rsidRPr="1457EA7D">
        <w:rPr>
          <w:rFonts w:ascii="Arial" w:hAnsi="Arial" w:cs="Arial"/>
          <w:b/>
          <w:bCs/>
          <w:color w:val="auto"/>
          <w:sz w:val="24"/>
          <w:szCs w:val="24"/>
          <w:lang w:eastAsia="en-US"/>
        </w:rPr>
        <w:t>Resultados y Discusión</w:t>
      </w:r>
      <w:bookmarkEnd w:id="31"/>
    </w:p>
    <w:p w14:paraId="5DBDF6BE" w14:textId="77777777" w:rsidR="006E32E9" w:rsidRPr="006E32E9" w:rsidRDefault="006E32E9" w:rsidP="006E32E9">
      <w:pPr>
        <w:rPr>
          <w:lang w:eastAsia="en-US"/>
        </w:rPr>
      </w:pPr>
    </w:p>
    <w:p w14:paraId="3E3523B5" w14:textId="46D0856F" w:rsidR="00D72905" w:rsidRPr="004D720E" w:rsidRDefault="2CBA92A1" w:rsidP="006E32E9">
      <w:pPr>
        <w:jc w:val="both"/>
        <w:rPr>
          <w:rFonts w:ascii="Arial" w:hAnsi="Arial" w:cs="Arial"/>
          <w:color w:val="0000FF"/>
          <w:sz w:val="24"/>
          <w:szCs w:val="24"/>
        </w:rPr>
      </w:pPr>
      <w:r w:rsidRPr="1457EA7D">
        <w:rPr>
          <w:rFonts w:ascii="Arial" w:hAnsi="Arial" w:cs="Arial"/>
          <w:color w:val="0000FF"/>
          <w:sz w:val="24"/>
          <w:szCs w:val="24"/>
        </w:rPr>
        <w:t>[</w:t>
      </w:r>
      <w:r w:rsidR="11A6D302" w:rsidRPr="1457EA7D">
        <w:rPr>
          <w:rFonts w:ascii="Arial" w:hAnsi="Arial" w:cs="Arial"/>
          <w:color w:val="0000FF"/>
          <w:sz w:val="24"/>
          <w:szCs w:val="24"/>
        </w:rPr>
        <w:t xml:space="preserve">En esta sección incluir </w:t>
      </w:r>
      <w:r w:rsidR="7CF7EA98" w:rsidRPr="1457EA7D">
        <w:rPr>
          <w:rFonts w:ascii="Arial" w:hAnsi="Arial" w:cs="Arial"/>
          <w:color w:val="0000FF"/>
          <w:sz w:val="24"/>
          <w:szCs w:val="24"/>
        </w:rPr>
        <w:t xml:space="preserve">un análisis de los </w:t>
      </w:r>
      <w:r w:rsidR="11A6D302" w:rsidRPr="1457EA7D">
        <w:rPr>
          <w:rFonts w:ascii="Arial" w:hAnsi="Arial" w:cs="Arial"/>
          <w:color w:val="0000FF"/>
          <w:sz w:val="24"/>
          <w:szCs w:val="24"/>
        </w:rPr>
        <w:t xml:space="preserve">resultados </w:t>
      </w:r>
      <w:r w:rsidR="041286C5" w:rsidRPr="1457EA7D">
        <w:rPr>
          <w:rFonts w:ascii="Arial" w:hAnsi="Arial" w:cs="Arial"/>
          <w:color w:val="0000FF"/>
          <w:sz w:val="24"/>
          <w:szCs w:val="24"/>
        </w:rPr>
        <w:t>alcanzados</w:t>
      </w:r>
      <w:r w:rsidR="75AEADB6" w:rsidRPr="1457EA7D">
        <w:rPr>
          <w:rFonts w:ascii="Arial" w:hAnsi="Arial" w:cs="Arial"/>
          <w:color w:val="0000FF"/>
          <w:sz w:val="24"/>
          <w:szCs w:val="24"/>
        </w:rPr>
        <w:t xml:space="preserve"> </w:t>
      </w:r>
      <w:r w:rsidR="041286C5" w:rsidRPr="1457EA7D">
        <w:rPr>
          <w:rFonts w:ascii="Arial" w:hAnsi="Arial" w:cs="Arial"/>
          <w:color w:val="0000FF"/>
          <w:sz w:val="24"/>
          <w:szCs w:val="24"/>
        </w:rPr>
        <w:t xml:space="preserve">con el aplicativo y </w:t>
      </w:r>
      <w:r w:rsidR="11A6D302" w:rsidRPr="1457EA7D">
        <w:rPr>
          <w:rFonts w:ascii="Arial" w:hAnsi="Arial" w:cs="Arial"/>
          <w:color w:val="0000FF"/>
          <w:sz w:val="24"/>
          <w:szCs w:val="24"/>
        </w:rPr>
        <w:t>validado</w:t>
      </w:r>
      <w:r w:rsidR="782AA23A" w:rsidRPr="1457EA7D">
        <w:rPr>
          <w:rFonts w:ascii="Arial" w:hAnsi="Arial" w:cs="Arial"/>
          <w:color w:val="0000FF"/>
          <w:sz w:val="24"/>
          <w:szCs w:val="24"/>
        </w:rPr>
        <w:t xml:space="preserve"> con los diferentes actores d</w:t>
      </w:r>
      <w:r w:rsidR="11A6D302" w:rsidRPr="1457EA7D">
        <w:rPr>
          <w:rFonts w:ascii="Arial" w:hAnsi="Arial" w:cs="Arial"/>
          <w:color w:val="0000FF"/>
          <w:sz w:val="24"/>
          <w:szCs w:val="24"/>
        </w:rPr>
        <w:t xml:space="preserve">el proyecto </w:t>
      </w:r>
      <w:proofErr w:type="spellStart"/>
      <w:r w:rsidR="11A6D302" w:rsidRPr="1457EA7D">
        <w:rPr>
          <w:rFonts w:ascii="Arial" w:hAnsi="Arial" w:cs="Arial"/>
          <w:color w:val="0000FF"/>
          <w:sz w:val="24"/>
          <w:szCs w:val="24"/>
        </w:rPr>
        <w:t>capstone</w:t>
      </w:r>
      <w:proofErr w:type="spellEnd"/>
      <w:r w:rsidR="00D72905" w:rsidRPr="1457EA7D">
        <w:rPr>
          <w:rFonts w:ascii="Arial" w:hAnsi="Arial" w:cs="Arial"/>
          <w:color w:val="0000FF"/>
          <w:sz w:val="24"/>
          <w:szCs w:val="24"/>
        </w:rPr>
        <w:t>]</w:t>
      </w:r>
    </w:p>
    <w:p w14:paraId="761E7CF7" w14:textId="4FB7C724" w:rsidR="006629D5" w:rsidRDefault="003F5D68" w:rsidP="00FD5FD8">
      <w:pPr>
        <w:pStyle w:val="Ttulo2"/>
        <w:numPr>
          <w:ilvl w:val="1"/>
          <w:numId w:val="7"/>
        </w:numPr>
        <w:rPr>
          <w:rFonts w:ascii="Arial" w:hAnsi="Arial" w:cs="Arial"/>
          <w:b/>
          <w:bCs/>
          <w:color w:val="auto"/>
          <w:sz w:val="24"/>
          <w:szCs w:val="24"/>
          <w:lang w:eastAsia="en-US"/>
        </w:rPr>
      </w:pPr>
      <w:bookmarkStart w:id="32" w:name="_Toc122600837"/>
      <w:r w:rsidRPr="6BF677D6">
        <w:rPr>
          <w:rFonts w:ascii="Arial" w:hAnsi="Arial" w:cs="Arial"/>
          <w:b/>
          <w:bCs/>
          <w:color w:val="auto"/>
          <w:sz w:val="24"/>
          <w:szCs w:val="24"/>
          <w:lang w:eastAsia="en-US"/>
        </w:rPr>
        <w:t>Implicaciones éticas</w:t>
      </w:r>
      <w:bookmarkEnd w:id="32"/>
    </w:p>
    <w:p w14:paraId="0AAD0F30" w14:textId="77777777" w:rsidR="006629D5" w:rsidRPr="004D720E" w:rsidRDefault="006629D5" w:rsidP="006629D5">
      <w:pPr>
        <w:rPr>
          <w:lang w:eastAsia="en-US"/>
        </w:rPr>
      </w:pPr>
    </w:p>
    <w:p w14:paraId="2C2C56DE" w14:textId="3A3F86B1" w:rsidR="006629D5" w:rsidRPr="004D720E"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sidR="009256CE">
        <w:rPr>
          <w:rFonts w:ascii="Arial" w:hAnsi="Arial" w:cs="Arial"/>
          <w:iCs/>
          <w:color w:val="0000FF"/>
          <w:sz w:val="24"/>
          <w:szCs w:val="24"/>
        </w:rPr>
        <w:t>los temas éticos que se consideran en la solución y las implicaciones a las que se puede enfrentar el desarrollo y ejecución del proyecto</w:t>
      </w:r>
      <w:r>
        <w:rPr>
          <w:rFonts w:ascii="Arial" w:hAnsi="Arial" w:cs="Arial"/>
          <w:iCs/>
          <w:color w:val="0000FF"/>
          <w:sz w:val="24"/>
          <w:szCs w:val="24"/>
        </w:rPr>
        <w:t>.</w:t>
      </w:r>
      <w:r w:rsidRPr="004D720E">
        <w:rPr>
          <w:rFonts w:ascii="Arial" w:hAnsi="Arial" w:cs="Arial"/>
          <w:iCs/>
          <w:color w:val="0000FF"/>
          <w:sz w:val="24"/>
          <w:szCs w:val="24"/>
        </w:rPr>
        <w:t>]</w:t>
      </w:r>
    </w:p>
    <w:p w14:paraId="22BEE4D1" w14:textId="62B0182A" w:rsidR="006A4D79" w:rsidRDefault="006A4D79" w:rsidP="00FD5FD8">
      <w:pPr>
        <w:pStyle w:val="Ttulo1"/>
        <w:numPr>
          <w:ilvl w:val="0"/>
          <w:numId w:val="7"/>
        </w:numPr>
        <w:rPr>
          <w:rFonts w:ascii="Arial" w:hAnsi="Arial" w:cs="Arial"/>
        </w:rPr>
      </w:pPr>
      <w:bookmarkStart w:id="33" w:name="_Toc122600838"/>
      <w:r w:rsidRPr="6BF677D6">
        <w:rPr>
          <w:rFonts w:ascii="Arial" w:hAnsi="Arial" w:cs="Arial"/>
        </w:rPr>
        <w:lastRenderedPageBreak/>
        <w:t xml:space="preserve">Conclusiones </w:t>
      </w:r>
      <w:r w:rsidR="00CD7D8F" w:rsidRPr="6BF677D6">
        <w:rPr>
          <w:rFonts w:ascii="Arial" w:hAnsi="Arial" w:cs="Arial"/>
        </w:rPr>
        <w:t>y Recomendaciones</w:t>
      </w:r>
      <w:bookmarkEnd w:id="33"/>
    </w:p>
    <w:p w14:paraId="6AB9347B" w14:textId="77777777" w:rsidR="006E321C" w:rsidRDefault="006E321C" w:rsidP="006E321C">
      <w:pPr>
        <w:pStyle w:val="Ttulo1"/>
        <w:rPr>
          <w:rFonts w:ascii="Arial" w:hAnsi="Arial" w:cs="Arial"/>
        </w:rPr>
      </w:pPr>
    </w:p>
    <w:p w14:paraId="0524E1C3" w14:textId="77777777" w:rsidR="006E321C" w:rsidRDefault="006E321C" w:rsidP="006E321C">
      <w:pPr>
        <w:pStyle w:val="Ttulo1"/>
        <w:rPr>
          <w:rFonts w:ascii="Arial" w:hAnsi="Arial" w:cs="Arial"/>
        </w:rPr>
      </w:pPr>
    </w:p>
    <w:p w14:paraId="44EEA6E4" w14:textId="3002EAFD" w:rsidR="00CB193A" w:rsidRPr="004D720E" w:rsidRDefault="00CB193A" w:rsidP="71317F4C">
      <w:pPr>
        <w:jc w:val="both"/>
        <w:rPr>
          <w:rFonts w:ascii="Arial" w:hAnsi="Arial" w:cs="Arial"/>
          <w:color w:val="0000FF"/>
          <w:sz w:val="24"/>
          <w:szCs w:val="24"/>
        </w:rPr>
      </w:pPr>
      <w:r w:rsidRPr="71317F4C">
        <w:rPr>
          <w:rFonts w:ascii="Arial" w:hAnsi="Arial" w:cs="Arial"/>
          <w:color w:val="0000FF"/>
          <w:sz w:val="24"/>
          <w:szCs w:val="24"/>
        </w:rPr>
        <w:t>[Esta sección incluye las conclusiones que se derivan de los objetivos planteados, además, las recomendaciones que se pueden desprender al final de la ejecución del proyecto.]</w:t>
      </w:r>
    </w:p>
    <w:p w14:paraId="53E38BD0" w14:textId="77777777" w:rsidR="006E321C" w:rsidRPr="00726525" w:rsidRDefault="006E321C" w:rsidP="006E321C">
      <w:pPr>
        <w:pStyle w:val="Ttulo1"/>
        <w:rPr>
          <w:rFonts w:ascii="Arial" w:hAnsi="Arial" w:cs="Arial"/>
        </w:rPr>
      </w:pPr>
    </w:p>
    <w:p w14:paraId="28AC5D79" w14:textId="0D529570" w:rsidR="00DE5034" w:rsidRDefault="00DE5034" w:rsidP="00FD5FD8">
      <w:pPr>
        <w:pStyle w:val="Ttulo1"/>
        <w:numPr>
          <w:ilvl w:val="0"/>
          <w:numId w:val="7"/>
        </w:numPr>
        <w:rPr>
          <w:rFonts w:ascii="Arial" w:hAnsi="Arial" w:cs="Arial"/>
        </w:rPr>
      </w:pPr>
      <w:bookmarkStart w:id="34" w:name="_Toc122600839"/>
      <w:r w:rsidRPr="6BF677D6">
        <w:rPr>
          <w:rFonts w:ascii="Arial" w:hAnsi="Arial" w:cs="Arial"/>
        </w:rPr>
        <w:t>Trabajo futuro</w:t>
      </w:r>
      <w:bookmarkEnd w:id="34"/>
    </w:p>
    <w:p w14:paraId="778AB19D" w14:textId="77777777" w:rsidR="00DE5034" w:rsidRDefault="00DE5034" w:rsidP="00D551C0"/>
    <w:p w14:paraId="1ECCB8E4" w14:textId="4E759C2E" w:rsidR="00DE5034" w:rsidRPr="004D720E" w:rsidRDefault="00DE5034" w:rsidP="00DE5034">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los posibles proyectos que se pueden generar a partir de los resultados de </w:t>
      </w:r>
      <w:r w:rsidR="00BB2CE1">
        <w:rPr>
          <w:rFonts w:ascii="Arial" w:hAnsi="Arial" w:cs="Arial"/>
          <w:iCs/>
          <w:color w:val="0000FF"/>
          <w:sz w:val="24"/>
          <w:szCs w:val="24"/>
        </w:rPr>
        <w:t>este</w:t>
      </w:r>
      <w:r>
        <w:rPr>
          <w:rFonts w:ascii="Arial" w:hAnsi="Arial" w:cs="Arial"/>
          <w:iCs/>
          <w:color w:val="0000FF"/>
          <w:sz w:val="24"/>
          <w:szCs w:val="24"/>
        </w:rPr>
        <w:t>.</w:t>
      </w:r>
      <w:r w:rsidRPr="004D720E">
        <w:rPr>
          <w:rFonts w:ascii="Arial" w:hAnsi="Arial" w:cs="Arial"/>
          <w:iCs/>
          <w:color w:val="0000FF"/>
          <w:sz w:val="24"/>
          <w:szCs w:val="24"/>
        </w:rPr>
        <w:t>]</w:t>
      </w:r>
    </w:p>
    <w:p w14:paraId="005FD077" w14:textId="702D54E3" w:rsidR="00D551C0" w:rsidRDefault="00D551C0" w:rsidP="00FD5FD8">
      <w:pPr>
        <w:pStyle w:val="Ttulo1"/>
        <w:numPr>
          <w:ilvl w:val="0"/>
          <w:numId w:val="7"/>
        </w:numPr>
        <w:rPr>
          <w:rFonts w:ascii="Arial" w:hAnsi="Arial" w:cs="Arial"/>
        </w:rPr>
      </w:pPr>
      <w:bookmarkStart w:id="35" w:name="_Toc122600840"/>
      <w:r w:rsidRPr="6BF677D6">
        <w:rPr>
          <w:rFonts w:ascii="Arial" w:hAnsi="Arial" w:cs="Arial"/>
        </w:rPr>
        <w:t>Referencias bibliográficas</w:t>
      </w:r>
      <w:bookmarkEnd w:id="35"/>
    </w:p>
    <w:p w14:paraId="76CD0273" w14:textId="77777777" w:rsidR="00D551C0" w:rsidRDefault="00D551C0" w:rsidP="00D551C0"/>
    <w:p w14:paraId="31E3EFD7" w14:textId="05AE32E5" w:rsidR="00D551C0" w:rsidRDefault="00D551C0" w:rsidP="00D551C0">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6D15C7">
        <w:rPr>
          <w:rFonts w:ascii="Arial" w:hAnsi="Arial" w:cs="Arial"/>
          <w:iCs/>
          <w:color w:val="0000FF"/>
          <w:sz w:val="24"/>
          <w:szCs w:val="24"/>
        </w:rPr>
        <w:t>s</w:t>
      </w:r>
      <w:r w:rsidR="006D15C7" w:rsidRPr="006D15C7">
        <w:rPr>
          <w:rFonts w:ascii="Arial" w:hAnsi="Arial" w:cs="Arial"/>
          <w:iCs/>
          <w:color w:val="0000FF"/>
          <w:sz w:val="24"/>
          <w:szCs w:val="24"/>
        </w:rPr>
        <w:t>e listan todos los libros, artículos, revistas, fuentes de la Internet, etc. Que han sido utilizados y citados dentro del trabajo. El formato único de citación y listado de las referencias del estilo APA (3.ª edición en español de la 6.ª en inglés). Este estilo deberá ser utilizado de manera consistente a lo largo de todo el texto</w:t>
      </w:r>
      <w:r>
        <w:rPr>
          <w:rFonts w:ascii="Arial" w:hAnsi="Arial" w:cs="Arial"/>
          <w:iCs/>
          <w:color w:val="0000FF"/>
          <w:sz w:val="24"/>
          <w:szCs w:val="24"/>
        </w:rPr>
        <w:t>.</w:t>
      </w:r>
      <w:r w:rsidRPr="004D720E">
        <w:rPr>
          <w:rFonts w:ascii="Arial" w:hAnsi="Arial" w:cs="Arial"/>
          <w:iCs/>
          <w:color w:val="0000FF"/>
          <w:sz w:val="24"/>
          <w:szCs w:val="24"/>
        </w:rPr>
        <w:t>]</w:t>
      </w:r>
    </w:p>
    <w:p w14:paraId="3459A76B" w14:textId="0D88FE8C" w:rsidR="00CD1990" w:rsidRDefault="00CD1990" w:rsidP="00CD1990">
      <w:pPr>
        <w:jc w:val="both"/>
        <w:rPr>
          <w:rFonts w:ascii="Arial" w:hAnsi="Arial" w:cs="Arial"/>
          <w:sz w:val="24"/>
          <w:szCs w:val="24"/>
        </w:rPr>
      </w:pPr>
      <w:r>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(2024, 8 julio). </w:t>
      </w:r>
      <w:r w:rsidRPr="0048052A">
        <w:rPr>
          <w:rFonts w:ascii="Arial" w:hAnsi="Arial" w:cs="Arial"/>
          <w:i/>
          <w:iCs/>
          <w:sz w:val="24"/>
          <w:szCs w:val="24"/>
        </w:rPr>
        <w:t>Qué es la teoría y la práctica</w:t>
      </w:r>
      <w:r w:rsidRPr="0048052A">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 Escuela de Educación Viva y Activa. </w:t>
      </w:r>
      <w:r w:rsidR="007B42E9" w:rsidRPr="007B42E9">
        <w:rPr>
          <w:rFonts w:ascii="Arial" w:hAnsi="Arial" w:cs="Arial"/>
          <w:sz w:val="24"/>
          <w:szCs w:val="24"/>
        </w:rPr>
        <w:t>https://cadella.es/que-es-la-teoria-y-la-practica/#:~:text=En%20t%C3%A9rminos%20generales%2C%20la%20teor%C3%ADa%20proporciona%20el%20marco,te%C3%B3ricos%20y%20comprobar%20su%20validez%20en%20la%20realidad</w:t>
      </w:r>
      <w:r w:rsidRPr="0048052A">
        <w:rPr>
          <w:rFonts w:ascii="Arial" w:hAnsi="Arial" w:cs="Arial"/>
          <w:sz w:val="24"/>
          <w:szCs w:val="24"/>
        </w:rPr>
        <w:t>.</w:t>
      </w:r>
    </w:p>
    <w:p w14:paraId="298B0A1E" w14:textId="59375954" w:rsidR="007B42E9" w:rsidRPr="0073568A" w:rsidRDefault="007B42E9" w:rsidP="00CD1990">
      <w:pPr>
        <w:jc w:val="both"/>
        <w:rPr>
          <w:rFonts w:ascii="Arial" w:hAnsi="Arial" w:cs="Arial"/>
          <w:lang w:val="en-US"/>
        </w:rPr>
      </w:pPr>
      <w:r w:rsidRPr="0073568A">
        <w:rPr>
          <w:rFonts w:ascii="Arial" w:hAnsi="Arial" w:cs="Arial"/>
          <w:sz w:val="24"/>
          <w:szCs w:val="24"/>
          <w:lang w:val="en-US"/>
        </w:rPr>
        <w:t>-</w:t>
      </w:r>
      <w:r w:rsidRPr="0073568A">
        <w:rPr>
          <w:rFonts w:ascii="Arial" w:hAnsi="Arial" w:cs="Arial"/>
          <w:i/>
          <w:iCs/>
          <w:lang w:val="en-US"/>
        </w:rPr>
        <w:t xml:space="preserve">OPNET Network Simulator - </w:t>
      </w:r>
      <w:proofErr w:type="spellStart"/>
      <w:r w:rsidRPr="0073568A">
        <w:rPr>
          <w:rFonts w:ascii="Arial" w:hAnsi="Arial" w:cs="Arial"/>
          <w:i/>
          <w:iCs/>
          <w:lang w:val="en-US"/>
        </w:rPr>
        <w:t>OpNet</w:t>
      </w:r>
      <w:proofErr w:type="spellEnd"/>
      <w:r w:rsidRPr="0073568A">
        <w:rPr>
          <w:rFonts w:ascii="Arial" w:hAnsi="Arial" w:cs="Arial"/>
          <w:i/>
          <w:iCs/>
          <w:lang w:val="en-US"/>
        </w:rPr>
        <w:t xml:space="preserve"> Projects</w:t>
      </w:r>
      <w:r w:rsidRPr="0073568A">
        <w:rPr>
          <w:rFonts w:ascii="Arial" w:hAnsi="Arial" w:cs="Arial"/>
          <w:lang w:val="en-US"/>
        </w:rPr>
        <w:t xml:space="preserve">. (2023, 26 </w:t>
      </w:r>
      <w:proofErr w:type="spellStart"/>
      <w:r w:rsidRPr="0073568A">
        <w:rPr>
          <w:rFonts w:ascii="Arial" w:hAnsi="Arial" w:cs="Arial"/>
          <w:lang w:val="en-US"/>
        </w:rPr>
        <w:t>octubre</w:t>
      </w:r>
      <w:proofErr w:type="spellEnd"/>
      <w:r w:rsidRPr="0073568A">
        <w:rPr>
          <w:rFonts w:ascii="Arial" w:hAnsi="Arial" w:cs="Arial"/>
          <w:lang w:val="en-US"/>
        </w:rPr>
        <w:t xml:space="preserve">). </w:t>
      </w:r>
      <w:proofErr w:type="spellStart"/>
      <w:r w:rsidRPr="0073568A">
        <w:rPr>
          <w:rFonts w:ascii="Arial" w:hAnsi="Arial" w:cs="Arial"/>
          <w:lang w:val="en-US"/>
        </w:rPr>
        <w:t>Opnet</w:t>
      </w:r>
      <w:proofErr w:type="spellEnd"/>
      <w:r w:rsidRPr="0073568A">
        <w:rPr>
          <w:rFonts w:ascii="Arial" w:hAnsi="Arial" w:cs="Arial"/>
          <w:lang w:val="en-US"/>
        </w:rPr>
        <w:t xml:space="preserve"> Projects. https://opnetprojects.com/opnet-network-simulator/</w:t>
      </w:r>
    </w:p>
    <w:p w14:paraId="6E788624" w14:textId="77777777" w:rsidR="00CD1990" w:rsidRPr="0048052A" w:rsidRDefault="00CD1990" w:rsidP="00CD1990">
      <w:pPr>
        <w:jc w:val="both"/>
        <w:rPr>
          <w:rFonts w:ascii="Arial" w:hAnsi="Arial" w:cs="Arial"/>
        </w:rPr>
      </w:pPr>
      <w:r>
        <w:rPr>
          <w:rFonts w:ascii="Arial" w:hAnsi="Arial" w:cs="Arial"/>
          <w:sz w:val="24"/>
          <w:szCs w:val="24"/>
        </w:rPr>
        <w:t xml:space="preserve">- </w:t>
      </w:r>
      <w:proofErr w:type="spellStart"/>
      <w:r w:rsidRPr="0048052A">
        <w:rPr>
          <w:rFonts w:ascii="Arial" w:hAnsi="Arial" w:cs="Arial"/>
        </w:rPr>
        <w:t>Slotnisky</w:t>
      </w:r>
      <w:proofErr w:type="spellEnd"/>
      <w:r w:rsidRPr="0048052A">
        <w:rPr>
          <w:rFonts w:ascii="Arial" w:hAnsi="Arial" w:cs="Arial"/>
        </w:rPr>
        <w:t xml:space="preserve">,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1BB3F1DB" w14:textId="232E05B1" w:rsidR="001C5BB9" w:rsidRDefault="001C5BB9" w:rsidP="001C5BB9">
      <w:pPr>
        <w:jc w:val="both"/>
        <w:rPr>
          <w:rFonts w:ascii="Arial" w:hAnsi="Arial" w:cs="Arial"/>
          <w:iCs/>
          <w:lang w:val="en-US"/>
        </w:rPr>
      </w:pPr>
      <w:r w:rsidRPr="001F0F2C">
        <w:rPr>
          <w:rFonts w:ascii="Arial" w:hAnsi="Arial" w:cs="Arial"/>
          <w:iCs/>
          <w:sz w:val="24"/>
          <w:szCs w:val="24"/>
          <w:lang w:val="en-US"/>
        </w:rPr>
        <w:t>-</w:t>
      </w:r>
      <w:r w:rsidRPr="001F0F2C">
        <w:rPr>
          <w:rFonts w:ascii="Times New Roman" w:eastAsia="Times New Roman" w:hAnsi="Times New Roman" w:cs="Times New Roman"/>
          <w:i/>
          <w:iCs/>
          <w:sz w:val="24"/>
          <w:szCs w:val="24"/>
          <w:lang w:val="en-US"/>
        </w:rPr>
        <w:t xml:space="preserve"> </w:t>
      </w:r>
      <w:proofErr w:type="spellStart"/>
      <w:r w:rsidRPr="001F0F2C">
        <w:rPr>
          <w:rFonts w:ascii="Arial" w:hAnsi="Arial" w:cs="Arial"/>
          <w:i/>
          <w:iCs/>
          <w:lang w:val="en-US"/>
        </w:rPr>
        <w:t>GNPy</w:t>
      </w:r>
      <w:proofErr w:type="spellEnd"/>
      <w:r w:rsidRPr="001F0F2C">
        <w:rPr>
          <w:rFonts w:ascii="Arial" w:hAnsi="Arial" w:cs="Arial"/>
          <w:i/>
          <w:iCs/>
          <w:lang w:val="en-US"/>
        </w:rPr>
        <w:t xml:space="preserve">: Optical Route Planning Library — </w:t>
      </w:r>
      <w:proofErr w:type="spellStart"/>
      <w:proofErr w:type="gramStart"/>
      <w:r w:rsidRPr="001F0F2C">
        <w:rPr>
          <w:rFonts w:ascii="Arial" w:hAnsi="Arial" w:cs="Arial"/>
          <w:i/>
          <w:iCs/>
          <w:lang w:val="en-US"/>
        </w:rPr>
        <w:t>gnpy</w:t>
      </w:r>
      <w:proofErr w:type="spellEnd"/>
      <w:r w:rsidRPr="001F0F2C">
        <w:rPr>
          <w:rFonts w:ascii="Arial" w:hAnsi="Arial" w:cs="Arial"/>
          <w:i/>
          <w:iCs/>
          <w:lang w:val="en-US"/>
        </w:rPr>
        <w:t>  documentation</w:t>
      </w:r>
      <w:proofErr w:type="gramEnd"/>
      <w:r w:rsidRPr="001F0F2C">
        <w:rPr>
          <w:rFonts w:ascii="Arial" w:hAnsi="Arial" w:cs="Arial"/>
          <w:iCs/>
          <w:lang w:val="en-US"/>
        </w:rPr>
        <w:t xml:space="preserve">. </w:t>
      </w:r>
      <w:r w:rsidRPr="0073568A">
        <w:rPr>
          <w:rFonts w:ascii="Arial" w:hAnsi="Arial" w:cs="Arial"/>
          <w:iCs/>
          <w:lang w:val="en-US"/>
        </w:rPr>
        <w:t xml:space="preserve">(s. f.). </w:t>
      </w:r>
      <w:r w:rsidR="008B7940" w:rsidRPr="008B7940">
        <w:rPr>
          <w:rFonts w:ascii="Arial" w:hAnsi="Arial" w:cs="Arial"/>
          <w:iCs/>
          <w:lang w:val="en-US"/>
        </w:rPr>
        <w:t>https://gnpy.readthedocs.io/en/master/</w:t>
      </w:r>
    </w:p>
    <w:p w14:paraId="0B1A5026" w14:textId="223CACAC" w:rsidR="008B7940" w:rsidRDefault="008B7940" w:rsidP="001C5BB9">
      <w:pPr>
        <w:jc w:val="both"/>
        <w:rPr>
          <w:rFonts w:ascii="Arial" w:hAnsi="Arial" w:cs="Arial"/>
          <w:iCs/>
        </w:rPr>
      </w:pPr>
      <w:r>
        <w:rPr>
          <w:rFonts w:ascii="Arial" w:hAnsi="Arial" w:cs="Arial"/>
          <w:iCs/>
          <w:lang w:val="en-US"/>
        </w:rPr>
        <w:t xml:space="preserve">- </w:t>
      </w:r>
      <w:r w:rsidRPr="004D12B0">
        <w:rPr>
          <w:rFonts w:ascii="Arial" w:hAnsi="Arial" w:cs="Arial"/>
          <w:iCs/>
          <w:lang w:val="en-US"/>
        </w:rPr>
        <w:t xml:space="preserve">Burns, B. (2016). </w:t>
      </w:r>
      <w:r w:rsidRPr="004D12B0">
        <w:rPr>
          <w:rFonts w:ascii="Arial" w:hAnsi="Arial" w:cs="Arial"/>
          <w:i/>
          <w:iCs/>
          <w:lang w:val="en-US"/>
        </w:rPr>
        <w:t>Designing Distributed Systems: Patterns and Paradigms for Scalable, Reliable Services</w:t>
      </w:r>
      <w:r w:rsidRPr="004D12B0">
        <w:rPr>
          <w:rFonts w:ascii="Arial" w:hAnsi="Arial" w:cs="Arial"/>
          <w:iCs/>
          <w:lang w:val="en-US"/>
        </w:rPr>
        <w:t xml:space="preserve">. </w:t>
      </w:r>
      <w:r w:rsidRPr="008B7940">
        <w:rPr>
          <w:rFonts w:ascii="Arial" w:hAnsi="Arial" w:cs="Arial"/>
          <w:iCs/>
        </w:rPr>
        <w:t>O'Reilly Media.</w:t>
      </w:r>
      <w:r>
        <w:rPr>
          <w:rFonts w:ascii="Arial" w:hAnsi="Arial" w:cs="Arial"/>
          <w:iCs/>
        </w:rPr>
        <w:t xml:space="preserve"> </w:t>
      </w:r>
      <w:proofErr w:type="spellStart"/>
      <w:r w:rsidRPr="008B7940">
        <w:rPr>
          <w:rFonts w:ascii="Arial" w:hAnsi="Arial" w:cs="Arial"/>
          <w:iCs/>
        </w:rPr>
        <w:t>Designing</w:t>
      </w:r>
      <w:proofErr w:type="spellEnd"/>
      <w:r w:rsidRPr="008B7940">
        <w:rPr>
          <w:rFonts w:ascii="Arial" w:hAnsi="Arial" w:cs="Arial"/>
          <w:iCs/>
        </w:rPr>
        <w:t xml:space="preserve"> </w:t>
      </w:r>
      <w:proofErr w:type="spellStart"/>
      <w:r w:rsidRPr="008B7940">
        <w:rPr>
          <w:rFonts w:ascii="Arial" w:hAnsi="Arial" w:cs="Arial"/>
          <w:iCs/>
        </w:rPr>
        <w:t>Distributed</w:t>
      </w:r>
      <w:proofErr w:type="spellEnd"/>
      <w:r w:rsidRPr="008B7940">
        <w:rPr>
          <w:rFonts w:ascii="Arial" w:hAnsi="Arial" w:cs="Arial"/>
          <w:iCs/>
        </w:rPr>
        <w:t xml:space="preserve"> </w:t>
      </w:r>
      <w:proofErr w:type="spellStart"/>
      <w:r w:rsidRPr="008B7940">
        <w:rPr>
          <w:rFonts w:ascii="Arial" w:hAnsi="Arial" w:cs="Arial"/>
          <w:iCs/>
        </w:rPr>
        <w:t>Systems</w:t>
      </w:r>
      <w:proofErr w:type="spellEnd"/>
    </w:p>
    <w:p w14:paraId="31B78DE6" w14:textId="7483D2C0" w:rsidR="008B7940" w:rsidRPr="004D12B0" w:rsidRDefault="008B7940" w:rsidP="001C5BB9">
      <w:pPr>
        <w:jc w:val="both"/>
        <w:rPr>
          <w:rFonts w:ascii="Arial" w:hAnsi="Arial" w:cs="Arial"/>
          <w:iCs/>
          <w:lang w:val="en-US"/>
        </w:rPr>
      </w:pPr>
      <w:r>
        <w:rPr>
          <w:rFonts w:ascii="Arial" w:hAnsi="Arial" w:cs="Arial"/>
          <w:iCs/>
        </w:rPr>
        <w:t xml:space="preserve">- </w:t>
      </w:r>
      <w:r w:rsidRPr="008B7940">
        <w:rPr>
          <w:rFonts w:ascii="Arial" w:hAnsi="Arial" w:cs="Arial"/>
          <w:iCs/>
        </w:rPr>
        <w:t xml:space="preserve">ITU-T. (2019). </w:t>
      </w:r>
      <w:r w:rsidRPr="004D12B0">
        <w:rPr>
          <w:rFonts w:ascii="Arial" w:hAnsi="Arial" w:cs="Arial"/>
          <w:i/>
          <w:iCs/>
          <w:lang w:val="en-US"/>
        </w:rPr>
        <w:t>G.709: Interfaces for the Optical Transport Network (OTN)</w:t>
      </w:r>
      <w:r w:rsidRPr="004D12B0">
        <w:rPr>
          <w:rFonts w:ascii="Arial" w:hAnsi="Arial" w:cs="Arial"/>
          <w:iCs/>
          <w:lang w:val="en-US"/>
        </w:rPr>
        <w:t>. International Telecommunication Union.</w:t>
      </w:r>
      <w:r w:rsidRPr="004D12B0">
        <w:rPr>
          <w:lang w:val="en-US"/>
        </w:rPr>
        <w:t xml:space="preserve"> </w:t>
      </w:r>
      <w:proofErr w:type="gramStart"/>
      <w:r w:rsidRPr="004D12B0">
        <w:rPr>
          <w:rFonts w:ascii="Arial" w:hAnsi="Arial" w:cs="Arial"/>
          <w:iCs/>
          <w:lang w:val="en-US"/>
        </w:rPr>
        <w:t>G.709 :</w:t>
      </w:r>
      <w:proofErr w:type="gramEnd"/>
      <w:r w:rsidRPr="004D12B0">
        <w:rPr>
          <w:rFonts w:ascii="Arial" w:hAnsi="Arial" w:cs="Arial"/>
          <w:iCs/>
          <w:lang w:val="en-US"/>
        </w:rPr>
        <w:t> Interfaces for the optical transport network</w:t>
      </w:r>
    </w:p>
    <w:p w14:paraId="296D86A5" w14:textId="7E7A0679" w:rsidR="008B7940" w:rsidRPr="004D12B0" w:rsidRDefault="008B7940" w:rsidP="001C5BB9">
      <w:pPr>
        <w:jc w:val="both"/>
        <w:rPr>
          <w:rFonts w:ascii="Arial" w:hAnsi="Arial" w:cs="Arial"/>
          <w:iCs/>
          <w:lang w:val="en-US"/>
        </w:rPr>
      </w:pPr>
      <w:r w:rsidRPr="004D12B0">
        <w:rPr>
          <w:rFonts w:ascii="Arial" w:hAnsi="Arial" w:cs="Arial"/>
          <w:iCs/>
          <w:lang w:val="en-US"/>
        </w:rPr>
        <w:lastRenderedPageBreak/>
        <w:t>- A. Ferrari </w:t>
      </w:r>
      <w:r w:rsidRPr="004D12B0">
        <w:rPr>
          <w:rFonts w:ascii="Arial" w:hAnsi="Arial" w:cs="Arial"/>
          <w:i/>
          <w:iCs/>
          <w:lang w:val="en-US"/>
        </w:rPr>
        <w:t>et al</w:t>
      </w:r>
      <w:r w:rsidRPr="004D12B0">
        <w:rPr>
          <w:rFonts w:ascii="Arial" w:hAnsi="Arial" w:cs="Arial"/>
          <w:iCs/>
          <w:lang w:val="en-US"/>
        </w:rPr>
        <w:t>., "</w:t>
      </w:r>
      <w:proofErr w:type="spellStart"/>
      <w:r w:rsidRPr="004D12B0">
        <w:rPr>
          <w:rFonts w:ascii="Arial" w:hAnsi="Arial" w:cs="Arial"/>
          <w:iCs/>
          <w:lang w:val="en-US"/>
        </w:rPr>
        <w:t>GNPy</w:t>
      </w:r>
      <w:proofErr w:type="spellEnd"/>
      <w:r w:rsidRPr="004D12B0">
        <w:rPr>
          <w:rFonts w:ascii="Arial" w:hAnsi="Arial" w:cs="Arial"/>
          <w:iCs/>
          <w:lang w:val="en-US"/>
        </w:rPr>
        <w:t>: an open source planning tool for open optical networks," </w:t>
      </w:r>
      <w:r w:rsidRPr="004D12B0">
        <w:rPr>
          <w:rFonts w:ascii="Arial" w:hAnsi="Arial" w:cs="Arial"/>
          <w:i/>
          <w:iCs/>
          <w:lang w:val="en-US"/>
        </w:rPr>
        <w:t>2020 International Conference on Optical Network Design and Modeling (ONDM)</w:t>
      </w:r>
      <w:r w:rsidRPr="004D12B0">
        <w:rPr>
          <w:rFonts w:ascii="Arial" w:hAnsi="Arial" w:cs="Arial"/>
          <w:iCs/>
          <w:lang w:val="en-US"/>
        </w:rPr>
        <w:t xml:space="preserve">, Barcelona, Spain, 2020, pp. 1-6, </w:t>
      </w:r>
      <w:proofErr w:type="spellStart"/>
      <w:r w:rsidRPr="004D12B0">
        <w:rPr>
          <w:rFonts w:ascii="Arial" w:hAnsi="Arial" w:cs="Arial"/>
          <w:iCs/>
          <w:lang w:val="en-US"/>
        </w:rPr>
        <w:t>doi</w:t>
      </w:r>
      <w:proofErr w:type="spellEnd"/>
      <w:r w:rsidRPr="004D12B0">
        <w:rPr>
          <w:rFonts w:ascii="Arial" w:hAnsi="Arial" w:cs="Arial"/>
          <w:iCs/>
          <w:lang w:val="en-US"/>
        </w:rPr>
        <w:t>: 10.23919/ONDM48393.2020.9133027.</w:t>
      </w:r>
      <w:r w:rsidRPr="004D12B0">
        <w:rPr>
          <w:rFonts w:ascii="Arial" w:hAnsi="Arial" w:cs="Arial"/>
          <w:iCs/>
          <w:lang w:val="en-US"/>
        </w:rPr>
        <w:br/>
        <w:t xml:space="preserve">keywords: {Optical fiber </w:t>
      </w:r>
      <w:proofErr w:type="spellStart"/>
      <w:proofErr w:type="gramStart"/>
      <w:r w:rsidRPr="004D12B0">
        <w:rPr>
          <w:rFonts w:ascii="Arial" w:hAnsi="Arial" w:cs="Arial"/>
          <w:iCs/>
          <w:lang w:val="en-US"/>
        </w:rPr>
        <w:t>networks;Physical</w:t>
      </w:r>
      <w:proofErr w:type="spellEnd"/>
      <w:proofErr w:type="gramEnd"/>
      <w:r w:rsidRPr="004D12B0">
        <w:rPr>
          <w:rFonts w:ascii="Arial" w:hAnsi="Arial" w:cs="Arial"/>
          <w:iCs/>
          <w:lang w:val="en-US"/>
        </w:rPr>
        <w:t xml:space="preserve"> layer;Throughput;Routing;Topology;Telecommunications;Planning;Open </w:t>
      </w:r>
      <w:proofErr w:type="spellStart"/>
      <w:r w:rsidRPr="004D12B0">
        <w:rPr>
          <w:rFonts w:ascii="Arial" w:hAnsi="Arial" w:cs="Arial"/>
          <w:iCs/>
          <w:lang w:val="en-US"/>
        </w:rPr>
        <w:t>source;Open</w:t>
      </w:r>
      <w:proofErr w:type="spellEnd"/>
      <w:r w:rsidRPr="004D12B0">
        <w:rPr>
          <w:rFonts w:ascii="Arial" w:hAnsi="Arial" w:cs="Arial"/>
          <w:iCs/>
          <w:lang w:val="en-US"/>
        </w:rPr>
        <w:t xml:space="preserve"> Optical </w:t>
      </w:r>
      <w:proofErr w:type="spellStart"/>
      <w:r w:rsidRPr="004D12B0">
        <w:rPr>
          <w:rFonts w:ascii="Arial" w:hAnsi="Arial" w:cs="Arial"/>
          <w:iCs/>
          <w:lang w:val="en-US"/>
        </w:rPr>
        <w:t>Networks;WDM</w:t>
      </w:r>
      <w:proofErr w:type="spellEnd"/>
      <w:r w:rsidRPr="004D12B0">
        <w:rPr>
          <w:rFonts w:ascii="Arial" w:hAnsi="Arial" w:cs="Arial"/>
          <w:iCs/>
          <w:lang w:val="en-US"/>
        </w:rPr>
        <w:t xml:space="preserve"> data transport},</w:t>
      </w:r>
    </w:p>
    <w:p w14:paraId="3C79DDDA" w14:textId="6D133622" w:rsidR="008B7940" w:rsidRPr="0073568A" w:rsidRDefault="008B7940" w:rsidP="001C5BB9">
      <w:pPr>
        <w:jc w:val="both"/>
        <w:rPr>
          <w:rFonts w:ascii="Arial" w:hAnsi="Arial" w:cs="Arial"/>
          <w:iCs/>
          <w:lang w:val="en-US"/>
        </w:rPr>
      </w:pPr>
      <w:r w:rsidRPr="004D12B0">
        <w:rPr>
          <w:rFonts w:ascii="Arial" w:hAnsi="Arial" w:cs="Arial"/>
          <w:iCs/>
          <w:lang w:val="en-US"/>
        </w:rPr>
        <w:t xml:space="preserve">- Telecom Infra Project. (2020). </w:t>
      </w:r>
      <w:proofErr w:type="spellStart"/>
      <w:r w:rsidRPr="004D12B0">
        <w:rPr>
          <w:rFonts w:ascii="Arial" w:hAnsi="Arial" w:cs="Arial"/>
          <w:i/>
          <w:iCs/>
          <w:lang w:val="en-US"/>
        </w:rPr>
        <w:t>GNPy</w:t>
      </w:r>
      <w:proofErr w:type="spellEnd"/>
      <w:r w:rsidRPr="004D12B0">
        <w:rPr>
          <w:rFonts w:ascii="Arial" w:hAnsi="Arial" w:cs="Arial"/>
          <w:i/>
          <w:iCs/>
          <w:lang w:val="en-US"/>
        </w:rPr>
        <w:t>: Overview and Documentation</w:t>
      </w:r>
      <w:r w:rsidRPr="004D12B0">
        <w:rPr>
          <w:rFonts w:ascii="Arial" w:hAnsi="Arial" w:cs="Arial"/>
          <w:iCs/>
          <w:lang w:val="en-US"/>
        </w:rPr>
        <w:t xml:space="preserve">. </w:t>
      </w:r>
      <w:r w:rsidRPr="008B7940">
        <w:rPr>
          <w:rFonts w:ascii="Arial" w:hAnsi="Arial" w:cs="Arial"/>
          <w:iCs/>
        </w:rPr>
        <w:t>Recuperado de https://github.com/Telecominfraproject/gnpy.</w:t>
      </w:r>
    </w:p>
    <w:p w14:paraId="7F6EAFA4" w14:textId="77777777" w:rsidR="001C5BB9" w:rsidRPr="0073568A" w:rsidRDefault="001C5BB9" w:rsidP="00D551C0">
      <w:pPr>
        <w:jc w:val="both"/>
        <w:rPr>
          <w:rFonts w:ascii="Arial" w:hAnsi="Arial" w:cs="Arial"/>
          <w:iCs/>
          <w:color w:val="0000FF"/>
          <w:sz w:val="24"/>
          <w:szCs w:val="24"/>
          <w:lang w:val="en-US"/>
        </w:rPr>
      </w:pPr>
    </w:p>
    <w:p w14:paraId="2CBCFDCA" w14:textId="08C95822" w:rsidR="00B003BA" w:rsidRDefault="00B003BA" w:rsidP="00FD5FD8">
      <w:pPr>
        <w:pStyle w:val="Ttulo1"/>
        <w:numPr>
          <w:ilvl w:val="0"/>
          <w:numId w:val="7"/>
        </w:numPr>
        <w:rPr>
          <w:rFonts w:ascii="Arial" w:hAnsi="Arial" w:cs="Arial"/>
        </w:rPr>
      </w:pPr>
      <w:bookmarkStart w:id="36" w:name="_Toc122600841"/>
      <w:r w:rsidRPr="6BF677D6">
        <w:rPr>
          <w:rFonts w:ascii="Arial" w:hAnsi="Arial" w:cs="Arial"/>
        </w:rPr>
        <w:t>Anexos</w:t>
      </w:r>
      <w:bookmarkEnd w:id="36"/>
    </w:p>
    <w:p w14:paraId="696103B9" w14:textId="77777777" w:rsidR="00B003BA" w:rsidRDefault="00B003BA" w:rsidP="00B003BA"/>
    <w:p w14:paraId="49D8CC23" w14:textId="22A752BD" w:rsidR="00B003BA" w:rsidRPr="004D720E" w:rsidRDefault="00B003BA" w:rsidP="004711CA">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4711CA">
        <w:rPr>
          <w:rFonts w:ascii="Arial" w:hAnsi="Arial" w:cs="Arial"/>
          <w:iCs/>
          <w:color w:val="0000FF"/>
          <w:sz w:val="24"/>
          <w:szCs w:val="24"/>
        </w:rPr>
        <w:t>se incluye</w:t>
      </w:r>
      <w:r w:rsidR="004711CA" w:rsidRPr="004711CA">
        <w:rPr>
          <w:rFonts w:ascii="Arial" w:hAnsi="Arial" w:cs="Arial"/>
          <w:iCs/>
          <w:color w:val="0000FF"/>
          <w:sz w:val="24"/>
          <w:szCs w:val="24"/>
        </w:rPr>
        <w:t xml:space="preserve"> el detalle de lo que estime no indispensable para la comprensión del tema central, pero que lo complementa.</w:t>
      </w:r>
      <w:r w:rsidR="006028C8">
        <w:rPr>
          <w:rFonts w:ascii="Arial" w:hAnsi="Arial" w:cs="Arial"/>
          <w:iCs/>
          <w:color w:val="0000FF"/>
          <w:sz w:val="24"/>
          <w:szCs w:val="24"/>
        </w:rPr>
        <w:t xml:space="preserve"> </w:t>
      </w:r>
      <w:r w:rsidR="008D13BF">
        <w:rPr>
          <w:rFonts w:ascii="Arial" w:hAnsi="Arial" w:cs="Arial"/>
          <w:iCs/>
          <w:color w:val="0000FF"/>
          <w:sz w:val="24"/>
          <w:szCs w:val="24"/>
        </w:rPr>
        <w:t xml:space="preserve">También se debe incluir </w:t>
      </w:r>
      <w:r w:rsidR="008D13BF" w:rsidRPr="008D13BF">
        <w:rPr>
          <w:rFonts w:ascii="Arial" w:hAnsi="Arial" w:cs="Arial"/>
          <w:iCs/>
          <w:color w:val="0000FF"/>
          <w:sz w:val="24"/>
          <w:szCs w:val="24"/>
        </w:rPr>
        <w:t>todos los documentos generados por la metodología usada en el desarrollo de la solución del problema</w:t>
      </w:r>
      <w:r w:rsidR="008D13BF">
        <w:rPr>
          <w:rFonts w:ascii="Arial" w:hAnsi="Arial" w:cs="Arial"/>
          <w:iCs/>
          <w:color w:val="0000FF"/>
          <w:sz w:val="24"/>
          <w:szCs w:val="24"/>
        </w:rPr>
        <w:t xml:space="preserve">. </w:t>
      </w:r>
      <w:r w:rsidR="004711CA" w:rsidRPr="004711CA">
        <w:rPr>
          <w:rFonts w:ascii="Arial" w:hAnsi="Arial" w:cs="Arial"/>
          <w:iCs/>
          <w:color w:val="0000FF"/>
          <w:sz w:val="24"/>
          <w:szCs w:val="24"/>
        </w:rPr>
        <w:t xml:space="preserve">Ejemplos: </w:t>
      </w:r>
      <w:r w:rsidR="00D16726">
        <w:rPr>
          <w:rFonts w:ascii="Arial" w:hAnsi="Arial" w:cs="Arial"/>
          <w:iCs/>
          <w:color w:val="0000FF"/>
          <w:sz w:val="24"/>
          <w:szCs w:val="24"/>
        </w:rPr>
        <w:t xml:space="preserve">Diagramas, </w:t>
      </w:r>
      <w:r w:rsidR="004711CA" w:rsidRPr="004711CA">
        <w:rPr>
          <w:rFonts w:ascii="Arial" w:hAnsi="Arial" w:cs="Arial"/>
          <w:iCs/>
          <w:color w:val="0000FF"/>
          <w:sz w:val="24"/>
          <w:szCs w:val="24"/>
        </w:rPr>
        <w:t>Detalles de desarrollos de fórmulas, de experi</w:t>
      </w:r>
      <w:r w:rsidR="00D16726">
        <w:rPr>
          <w:rFonts w:ascii="Arial" w:hAnsi="Arial" w:cs="Arial"/>
          <w:iCs/>
          <w:color w:val="0000FF"/>
          <w:sz w:val="24"/>
          <w:szCs w:val="24"/>
        </w:rPr>
        <w:t>mentos</w:t>
      </w:r>
      <w:r w:rsidR="004711CA" w:rsidRPr="004711CA">
        <w:rPr>
          <w:rFonts w:ascii="Arial" w:hAnsi="Arial" w:cs="Arial"/>
          <w:iCs/>
          <w:color w:val="0000FF"/>
          <w:sz w:val="24"/>
          <w:szCs w:val="24"/>
        </w:rPr>
        <w:t xml:space="preserve"> realizad</w:t>
      </w:r>
      <w:r w:rsidR="00D16726">
        <w:rPr>
          <w:rFonts w:ascii="Arial" w:hAnsi="Arial" w:cs="Arial"/>
          <w:iCs/>
          <w:color w:val="0000FF"/>
          <w:sz w:val="24"/>
          <w:szCs w:val="24"/>
        </w:rPr>
        <w:t>o</w:t>
      </w:r>
      <w:r w:rsidR="004711CA" w:rsidRPr="004711CA">
        <w:rPr>
          <w:rFonts w:ascii="Arial" w:hAnsi="Arial" w:cs="Arial"/>
          <w:iCs/>
          <w:color w:val="0000FF"/>
          <w:sz w:val="24"/>
          <w:szCs w:val="24"/>
        </w:rPr>
        <w:t>s, tablas de estadísticas, gráficos, copia de documentos, leyes o reglamentos que no pueden ser parafraseados, etc. Los anexos se designarán en forma secuencial numérica (Anexo 1, Anexo 2, etc.).</w:t>
      </w:r>
      <w:r w:rsidRPr="004D720E">
        <w:rPr>
          <w:rFonts w:ascii="Arial" w:hAnsi="Arial" w:cs="Arial"/>
          <w:iCs/>
          <w:color w:val="0000FF"/>
          <w:sz w:val="24"/>
          <w:szCs w:val="24"/>
        </w:rPr>
        <w:t>]</w:t>
      </w:r>
    </w:p>
    <w:p w14:paraId="19354C4E" w14:textId="77777777" w:rsidR="00B003BA" w:rsidRPr="004D720E" w:rsidRDefault="00B003BA" w:rsidP="00D551C0">
      <w:pPr>
        <w:jc w:val="both"/>
        <w:rPr>
          <w:rFonts w:ascii="Arial" w:hAnsi="Arial" w:cs="Arial"/>
          <w:iCs/>
          <w:color w:val="0000FF"/>
          <w:sz w:val="24"/>
          <w:szCs w:val="24"/>
        </w:rPr>
      </w:pPr>
    </w:p>
    <w:sectPr w:rsidR="00B003BA" w:rsidRPr="004D720E" w:rsidSect="00BB5912">
      <w:footerReference w:type="default" r:id="rId44"/>
      <w:type w:val="continuous"/>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Rubén Rumipamba Zambrano" w:date="2025-01-09T15:44:00Z" w:initials="RR">
    <w:p w14:paraId="5CCCE227" w14:textId="0899AF1D" w:rsidR="00554722" w:rsidRDefault="00554722" w:rsidP="00554722">
      <w:pPr>
        <w:pStyle w:val="Textocomentario"/>
      </w:pPr>
      <w:r>
        <w:rPr>
          <w:rStyle w:val="Refdecomentario"/>
        </w:rPr>
        <w:annotationRef/>
      </w:r>
      <w:r>
        <w:fldChar w:fldCharType="begin"/>
      </w:r>
      <w:r>
        <w:instrText>HYPERLINK "mailto:carlos.proano.altamirano@udla.edu.ec"</w:instrText>
      </w:r>
      <w:bookmarkStart w:id="26" w:name="_@_5864509557A14601B30225BED63B2786Z"/>
      <w:r>
        <w:fldChar w:fldCharType="separate"/>
      </w:r>
      <w:bookmarkEnd w:id="26"/>
      <w:r w:rsidRPr="00554722">
        <w:rPr>
          <w:rStyle w:val="Mencionar"/>
          <w:noProof/>
        </w:rPr>
        <w:t>@(Estudiante) Carlos Andrés Proaño Altamirano</w:t>
      </w:r>
      <w:r>
        <w:fldChar w:fldCharType="end"/>
      </w:r>
      <w:r>
        <w:t xml:space="preserve"> esta sección está muy bien redactada pero lo veo enfocado en la descripción del software, sus ventajas y donde se ha usado. Sin embargo, como estudios realizados, entiendo  que también debería incluir pequeño estado del arte; es decir, trabajos de simulación con GNPy que se hayan realizado hasta la actualidad. Tengo algunos artículos que han usado GNPy; sin embargo, uno en especial donde se presenta el sw puede servir para como mínimo referenciar dicho trabajo.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CCE2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A09DA2" w16cex:dateUtc="2025-01-0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CCE227" w16cid:durableId="0BA09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EEC42" w14:textId="77777777" w:rsidR="0014004F" w:rsidRDefault="0014004F" w:rsidP="008A1451">
      <w:pPr>
        <w:spacing w:after="0" w:line="240" w:lineRule="auto"/>
      </w:pPr>
      <w:r>
        <w:separator/>
      </w:r>
    </w:p>
  </w:endnote>
  <w:endnote w:type="continuationSeparator" w:id="0">
    <w:p w14:paraId="7BBD179E" w14:textId="77777777" w:rsidR="0014004F" w:rsidRDefault="0014004F" w:rsidP="008A1451">
      <w:pPr>
        <w:spacing w:after="0" w:line="240" w:lineRule="auto"/>
      </w:pPr>
      <w:r>
        <w:continuationSeparator/>
      </w:r>
    </w:p>
  </w:endnote>
  <w:endnote w:type="continuationNotice" w:id="1">
    <w:p w14:paraId="5143C863" w14:textId="77777777" w:rsidR="0014004F" w:rsidRDefault="00140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E8063" w14:textId="77777777" w:rsidR="0014004F" w:rsidRDefault="0014004F" w:rsidP="008A1451">
      <w:pPr>
        <w:spacing w:after="0" w:line="240" w:lineRule="auto"/>
      </w:pPr>
      <w:r>
        <w:separator/>
      </w:r>
    </w:p>
  </w:footnote>
  <w:footnote w:type="continuationSeparator" w:id="0">
    <w:p w14:paraId="1CEE5988" w14:textId="77777777" w:rsidR="0014004F" w:rsidRDefault="0014004F" w:rsidP="008A1451">
      <w:pPr>
        <w:spacing w:after="0" w:line="240" w:lineRule="auto"/>
      </w:pPr>
      <w:r>
        <w:continuationSeparator/>
      </w:r>
    </w:p>
  </w:footnote>
  <w:footnote w:type="continuationNotice" w:id="1">
    <w:p w14:paraId="77300BBF" w14:textId="77777777" w:rsidR="0014004F" w:rsidRDefault="001400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2ED4FBA"/>
    <w:multiLevelType w:val="hybridMultilevel"/>
    <w:tmpl w:val="F0406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6"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0"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2" w15:restartNumberingAfterBreak="0">
    <w:nsid w:val="372547A5"/>
    <w:multiLevelType w:val="hybridMultilevel"/>
    <w:tmpl w:val="748CB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4" w15:restartNumberingAfterBreak="0">
    <w:nsid w:val="46AF7251"/>
    <w:multiLevelType w:val="hybridMultilevel"/>
    <w:tmpl w:val="AE1E5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6"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7"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8"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9" w15:restartNumberingAfterBreak="0">
    <w:nsid w:val="58F85C1E"/>
    <w:multiLevelType w:val="hybridMultilevel"/>
    <w:tmpl w:val="8DC070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2"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3" w15:restartNumberingAfterBreak="0">
    <w:nsid w:val="5E996E44"/>
    <w:multiLevelType w:val="multilevel"/>
    <w:tmpl w:val="F384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46B76"/>
    <w:multiLevelType w:val="multilevel"/>
    <w:tmpl w:val="9A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E40FE"/>
    <w:multiLevelType w:val="hybridMultilevel"/>
    <w:tmpl w:val="46E42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8"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B090E49"/>
    <w:multiLevelType w:val="hybridMultilevel"/>
    <w:tmpl w:val="708E4F9C"/>
    <w:lvl w:ilvl="0" w:tplc="8DF8CD84">
      <w:start w:val="1"/>
      <w:numFmt w:val="decimal"/>
      <w:lvlText w:val="%1."/>
      <w:lvlJc w:val="left"/>
      <w:pPr>
        <w:ind w:left="1020" w:hanging="360"/>
      </w:pPr>
    </w:lvl>
    <w:lvl w:ilvl="1" w:tplc="D4DA3C88">
      <w:start w:val="1"/>
      <w:numFmt w:val="decimal"/>
      <w:lvlText w:val="%2."/>
      <w:lvlJc w:val="left"/>
      <w:pPr>
        <w:ind w:left="1020" w:hanging="360"/>
      </w:pPr>
    </w:lvl>
    <w:lvl w:ilvl="2" w:tplc="B7F024F0">
      <w:start w:val="1"/>
      <w:numFmt w:val="decimal"/>
      <w:lvlText w:val="%3."/>
      <w:lvlJc w:val="left"/>
      <w:pPr>
        <w:ind w:left="1020" w:hanging="360"/>
      </w:pPr>
    </w:lvl>
    <w:lvl w:ilvl="3" w:tplc="65EA2AA4">
      <w:start w:val="1"/>
      <w:numFmt w:val="decimal"/>
      <w:lvlText w:val="%4."/>
      <w:lvlJc w:val="left"/>
      <w:pPr>
        <w:ind w:left="1020" w:hanging="360"/>
      </w:pPr>
    </w:lvl>
    <w:lvl w:ilvl="4" w:tplc="1FA2D710">
      <w:start w:val="1"/>
      <w:numFmt w:val="decimal"/>
      <w:lvlText w:val="%5."/>
      <w:lvlJc w:val="left"/>
      <w:pPr>
        <w:ind w:left="1020" w:hanging="360"/>
      </w:pPr>
    </w:lvl>
    <w:lvl w:ilvl="5" w:tplc="FC060380">
      <w:start w:val="1"/>
      <w:numFmt w:val="decimal"/>
      <w:lvlText w:val="%6."/>
      <w:lvlJc w:val="left"/>
      <w:pPr>
        <w:ind w:left="1020" w:hanging="360"/>
      </w:pPr>
    </w:lvl>
    <w:lvl w:ilvl="6" w:tplc="879CE4A4">
      <w:start w:val="1"/>
      <w:numFmt w:val="decimal"/>
      <w:lvlText w:val="%7."/>
      <w:lvlJc w:val="left"/>
      <w:pPr>
        <w:ind w:left="1020" w:hanging="360"/>
      </w:pPr>
    </w:lvl>
    <w:lvl w:ilvl="7" w:tplc="EAAEC256">
      <w:start w:val="1"/>
      <w:numFmt w:val="decimal"/>
      <w:lvlText w:val="%8."/>
      <w:lvlJc w:val="left"/>
      <w:pPr>
        <w:ind w:left="1020" w:hanging="360"/>
      </w:pPr>
    </w:lvl>
    <w:lvl w:ilvl="8" w:tplc="12021E1A">
      <w:start w:val="1"/>
      <w:numFmt w:val="decimal"/>
      <w:lvlText w:val="%9."/>
      <w:lvlJc w:val="left"/>
      <w:pPr>
        <w:ind w:left="1020" w:hanging="360"/>
      </w:pPr>
    </w:lvl>
  </w:abstractNum>
  <w:abstractNum w:abstractNumId="30" w15:restartNumberingAfterBreak="0">
    <w:nsid w:val="6E3A08B1"/>
    <w:multiLevelType w:val="hybridMultilevel"/>
    <w:tmpl w:val="AD0896C8"/>
    <w:lvl w:ilvl="0" w:tplc="C2E66CE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293515F"/>
    <w:multiLevelType w:val="multilevel"/>
    <w:tmpl w:val="C38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3" w15:restartNumberingAfterBreak="0">
    <w:nsid w:val="74856204"/>
    <w:multiLevelType w:val="hybridMultilevel"/>
    <w:tmpl w:val="C024C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35" w15:restartNumberingAfterBreak="0">
    <w:nsid w:val="7666772B"/>
    <w:multiLevelType w:val="hybridMultilevel"/>
    <w:tmpl w:val="E744AF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37" w15:restartNumberingAfterBreak="0">
    <w:nsid w:val="7B717D98"/>
    <w:multiLevelType w:val="hybridMultilevel"/>
    <w:tmpl w:val="FE5486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414743089">
    <w:abstractNumId w:val="36"/>
  </w:num>
  <w:num w:numId="2" w16cid:durableId="1857036318">
    <w:abstractNumId w:val="16"/>
  </w:num>
  <w:num w:numId="3" w16cid:durableId="828181515">
    <w:abstractNumId w:val="13"/>
  </w:num>
  <w:num w:numId="4" w16cid:durableId="2123839843">
    <w:abstractNumId w:val="20"/>
  </w:num>
  <w:num w:numId="5" w16cid:durableId="160510571">
    <w:abstractNumId w:val="6"/>
  </w:num>
  <w:num w:numId="6" w16cid:durableId="1481069335">
    <w:abstractNumId w:val="28"/>
  </w:num>
  <w:num w:numId="7" w16cid:durableId="1819302309">
    <w:abstractNumId w:val="7"/>
  </w:num>
  <w:num w:numId="8" w16cid:durableId="1169251163">
    <w:abstractNumId w:val="26"/>
  </w:num>
  <w:num w:numId="9" w16cid:durableId="768233942">
    <w:abstractNumId w:val="21"/>
  </w:num>
  <w:num w:numId="10" w16cid:durableId="579410032">
    <w:abstractNumId w:val="5"/>
  </w:num>
  <w:num w:numId="11" w16cid:durableId="2060590290">
    <w:abstractNumId w:val="0"/>
  </w:num>
  <w:num w:numId="12" w16cid:durableId="89786889">
    <w:abstractNumId w:val="2"/>
  </w:num>
  <w:num w:numId="13" w16cid:durableId="2131779652">
    <w:abstractNumId w:val="32"/>
  </w:num>
  <w:num w:numId="14" w16cid:durableId="671563891">
    <w:abstractNumId w:val="10"/>
  </w:num>
  <w:num w:numId="15" w16cid:durableId="388454271">
    <w:abstractNumId w:val="9"/>
  </w:num>
  <w:num w:numId="16" w16cid:durableId="737677994">
    <w:abstractNumId w:val="38"/>
  </w:num>
  <w:num w:numId="17" w16cid:durableId="1043361198">
    <w:abstractNumId w:val="17"/>
  </w:num>
  <w:num w:numId="18" w16cid:durableId="1232152386">
    <w:abstractNumId w:val="11"/>
  </w:num>
  <w:num w:numId="19" w16cid:durableId="505636271">
    <w:abstractNumId w:val="18"/>
  </w:num>
  <w:num w:numId="20" w16cid:durableId="2082215802">
    <w:abstractNumId w:val="4"/>
  </w:num>
  <w:num w:numId="21" w16cid:durableId="1194541538">
    <w:abstractNumId w:val="8"/>
  </w:num>
  <w:num w:numId="22" w16cid:durableId="1494639050">
    <w:abstractNumId w:val="22"/>
  </w:num>
  <w:num w:numId="23" w16cid:durableId="969894312">
    <w:abstractNumId w:val="1"/>
  </w:num>
  <w:num w:numId="24" w16cid:durableId="267007616">
    <w:abstractNumId w:val="34"/>
  </w:num>
  <w:num w:numId="25" w16cid:durableId="1518078999">
    <w:abstractNumId w:val="27"/>
  </w:num>
  <w:num w:numId="26" w16cid:durableId="1875343777">
    <w:abstractNumId w:val="15"/>
  </w:num>
  <w:num w:numId="27" w16cid:durableId="1432435758">
    <w:abstractNumId w:val="24"/>
  </w:num>
  <w:num w:numId="28" w16cid:durableId="1463688701">
    <w:abstractNumId w:val="23"/>
  </w:num>
  <w:num w:numId="29" w16cid:durableId="137459776">
    <w:abstractNumId w:val="33"/>
  </w:num>
  <w:num w:numId="30" w16cid:durableId="1662735470">
    <w:abstractNumId w:val="14"/>
  </w:num>
  <w:num w:numId="31" w16cid:durableId="16858998">
    <w:abstractNumId w:val="31"/>
  </w:num>
  <w:num w:numId="32" w16cid:durableId="117377667">
    <w:abstractNumId w:val="29"/>
  </w:num>
  <w:num w:numId="33" w16cid:durableId="1198470220">
    <w:abstractNumId w:val="35"/>
  </w:num>
  <w:num w:numId="34" w16cid:durableId="1771701040">
    <w:abstractNumId w:val="37"/>
  </w:num>
  <w:num w:numId="35" w16cid:durableId="1661425828">
    <w:abstractNumId w:val="19"/>
  </w:num>
  <w:num w:numId="36" w16cid:durableId="1740203445">
    <w:abstractNumId w:val="3"/>
  </w:num>
  <w:num w:numId="37" w16cid:durableId="1633168005">
    <w:abstractNumId w:val="25"/>
  </w:num>
  <w:num w:numId="38" w16cid:durableId="757481053">
    <w:abstractNumId w:val="12"/>
  </w:num>
  <w:num w:numId="39" w16cid:durableId="209100282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bén Rumipamba Zambrano">
    <w15:presenceInfo w15:providerId="AD" w15:userId="S::ruben.rumipamba.zambrano@udla.edu.ec::ae240c6c-5edf-434b-834b-3097c4a53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0396"/>
    <w:rsid w:val="00004F12"/>
    <w:rsid w:val="000107DA"/>
    <w:rsid w:val="0001214A"/>
    <w:rsid w:val="00014265"/>
    <w:rsid w:val="00016059"/>
    <w:rsid w:val="000177B5"/>
    <w:rsid w:val="000322A8"/>
    <w:rsid w:val="00036DB6"/>
    <w:rsid w:val="0003774A"/>
    <w:rsid w:val="00046043"/>
    <w:rsid w:val="00051B16"/>
    <w:rsid w:val="000543DF"/>
    <w:rsid w:val="00055B4C"/>
    <w:rsid w:val="00075E53"/>
    <w:rsid w:val="00076354"/>
    <w:rsid w:val="00082B21"/>
    <w:rsid w:val="000837C4"/>
    <w:rsid w:val="000863BB"/>
    <w:rsid w:val="00094863"/>
    <w:rsid w:val="000A329C"/>
    <w:rsid w:val="000A3A2B"/>
    <w:rsid w:val="000C2E29"/>
    <w:rsid w:val="000C5359"/>
    <w:rsid w:val="000D4C1A"/>
    <w:rsid w:val="000F0476"/>
    <w:rsid w:val="000F0930"/>
    <w:rsid w:val="000F0B60"/>
    <w:rsid w:val="000F424E"/>
    <w:rsid w:val="0011584A"/>
    <w:rsid w:val="0012057B"/>
    <w:rsid w:val="00120DD3"/>
    <w:rsid w:val="0012274A"/>
    <w:rsid w:val="00125FA4"/>
    <w:rsid w:val="00126075"/>
    <w:rsid w:val="00131EF0"/>
    <w:rsid w:val="00135A97"/>
    <w:rsid w:val="00136777"/>
    <w:rsid w:val="001377EC"/>
    <w:rsid w:val="0014004F"/>
    <w:rsid w:val="00141231"/>
    <w:rsid w:val="0014178B"/>
    <w:rsid w:val="001741F2"/>
    <w:rsid w:val="001764CE"/>
    <w:rsid w:val="00181D47"/>
    <w:rsid w:val="0018477A"/>
    <w:rsid w:val="00186762"/>
    <w:rsid w:val="00186E4E"/>
    <w:rsid w:val="00192F38"/>
    <w:rsid w:val="00193DD1"/>
    <w:rsid w:val="001A7D82"/>
    <w:rsid w:val="001B79A4"/>
    <w:rsid w:val="001C032C"/>
    <w:rsid w:val="001C5BB9"/>
    <w:rsid w:val="001D39D2"/>
    <w:rsid w:val="001E43C5"/>
    <w:rsid w:val="001E472F"/>
    <w:rsid w:val="001F0F2C"/>
    <w:rsid w:val="001F46C6"/>
    <w:rsid w:val="0020334B"/>
    <w:rsid w:val="002109FC"/>
    <w:rsid w:val="00211037"/>
    <w:rsid w:val="00211F12"/>
    <w:rsid w:val="00220AC7"/>
    <w:rsid w:val="002300DF"/>
    <w:rsid w:val="00234C77"/>
    <w:rsid w:val="00247A7C"/>
    <w:rsid w:val="00247D3F"/>
    <w:rsid w:val="00252A6E"/>
    <w:rsid w:val="002554A2"/>
    <w:rsid w:val="0027572D"/>
    <w:rsid w:val="002811F4"/>
    <w:rsid w:val="0028233D"/>
    <w:rsid w:val="0029183A"/>
    <w:rsid w:val="002928D2"/>
    <w:rsid w:val="00292DDB"/>
    <w:rsid w:val="002A1284"/>
    <w:rsid w:val="002A3BAC"/>
    <w:rsid w:val="002A6656"/>
    <w:rsid w:val="002B788D"/>
    <w:rsid w:val="002D0251"/>
    <w:rsid w:val="002E00AB"/>
    <w:rsid w:val="002E0BD1"/>
    <w:rsid w:val="002E3B58"/>
    <w:rsid w:val="002F56D8"/>
    <w:rsid w:val="002F6769"/>
    <w:rsid w:val="003017A4"/>
    <w:rsid w:val="003058CC"/>
    <w:rsid w:val="003143C5"/>
    <w:rsid w:val="0032641D"/>
    <w:rsid w:val="00344D81"/>
    <w:rsid w:val="003472F1"/>
    <w:rsid w:val="00350846"/>
    <w:rsid w:val="00352621"/>
    <w:rsid w:val="00353AB6"/>
    <w:rsid w:val="00357A44"/>
    <w:rsid w:val="00360378"/>
    <w:rsid w:val="00361ACA"/>
    <w:rsid w:val="0036211E"/>
    <w:rsid w:val="003703D0"/>
    <w:rsid w:val="0037167A"/>
    <w:rsid w:val="00372D32"/>
    <w:rsid w:val="003759E7"/>
    <w:rsid w:val="0037718A"/>
    <w:rsid w:val="00377A31"/>
    <w:rsid w:val="0038031F"/>
    <w:rsid w:val="003847D0"/>
    <w:rsid w:val="0039027C"/>
    <w:rsid w:val="003904B2"/>
    <w:rsid w:val="00390A9D"/>
    <w:rsid w:val="003949BD"/>
    <w:rsid w:val="003B1D86"/>
    <w:rsid w:val="003B2B69"/>
    <w:rsid w:val="003B44D5"/>
    <w:rsid w:val="003B5224"/>
    <w:rsid w:val="003B67B9"/>
    <w:rsid w:val="003C558D"/>
    <w:rsid w:val="003C6932"/>
    <w:rsid w:val="003D1E65"/>
    <w:rsid w:val="003D3E5D"/>
    <w:rsid w:val="003D4F39"/>
    <w:rsid w:val="003D7D1D"/>
    <w:rsid w:val="003E0DA9"/>
    <w:rsid w:val="003E26F0"/>
    <w:rsid w:val="003E483E"/>
    <w:rsid w:val="003E675B"/>
    <w:rsid w:val="003F5803"/>
    <w:rsid w:val="003F5D68"/>
    <w:rsid w:val="003F7A78"/>
    <w:rsid w:val="0040015B"/>
    <w:rsid w:val="00410AC4"/>
    <w:rsid w:val="0041160B"/>
    <w:rsid w:val="00416AEC"/>
    <w:rsid w:val="00423BF4"/>
    <w:rsid w:val="0043454D"/>
    <w:rsid w:val="00436CA1"/>
    <w:rsid w:val="004371B7"/>
    <w:rsid w:val="00446EAC"/>
    <w:rsid w:val="0045422A"/>
    <w:rsid w:val="004635B9"/>
    <w:rsid w:val="00465798"/>
    <w:rsid w:val="00465F32"/>
    <w:rsid w:val="004711CA"/>
    <w:rsid w:val="00472D18"/>
    <w:rsid w:val="00475367"/>
    <w:rsid w:val="00477240"/>
    <w:rsid w:val="00481F90"/>
    <w:rsid w:val="0048296D"/>
    <w:rsid w:val="00483564"/>
    <w:rsid w:val="004905F7"/>
    <w:rsid w:val="004961B4"/>
    <w:rsid w:val="00496783"/>
    <w:rsid w:val="004972F0"/>
    <w:rsid w:val="004A3F09"/>
    <w:rsid w:val="004A45A3"/>
    <w:rsid w:val="004A4D13"/>
    <w:rsid w:val="004A7DF4"/>
    <w:rsid w:val="004C156C"/>
    <w:rsid w:val="004D031D"/>
    <w:rsid w:val="004D12B0"/>
    <w:rsid w:val="004D5833"/>
    <w:rsid w:val="004D6A1D"/>
    <w:rsid w:val="004D720E"/>
    <w:rsid w:val="004D778C"/>
    <w:rsid w:val="004D78FB"/>
    <w:rsid w:val="004E0685"/>
    <w:rsid w:val="004E0827"/>
    <w:rsid w:val="004E1BE2"/>
    <w:rsid w:val="004E2AAE"/>
    <w:rsid w:val="004E4E9C"/>
    <w:rsid w:val="004E5FAD"/>
    <w:rsid w:val="004F2418"/>
    <w:rsid w:val="004F4046"/>
    <w:rsid w:val="00504909"/>
    <w:rsid w:val="0051249D"/>
    <w:rsid w:val="00512A3E"/>
    <w:rsid w:val="005135ED"/>
    <w:rsid w:val="0051400B"/>
    <w:rsid w:val="00517381"/>
    <w:rsid w:val="005223DE"/>
    <w:rsid w:val="0052334D"/>
    <w:rsid w:val="00530485"/>
    <w:rsid w:val="00533F65"/>
    <w:rsid w:val="005359AC"/>
    <w:rsid w:val="00546224"/>
    <w:rsid w:val="005467E3"/>
    <w:rsid w:val="00550195"/>
    <w:rsid w:val="00554722"/>
    <w:rsid w:val="0056272D"/>
    <w:rsid w:val="005628B1"/>
    <w:rsid w:val="00571C80"/>
    <w:rsid w:val="0058458E"/>
    <w:rsid w:val="005853B1"/>
    <w:rsid w:val="005870B0"/>
    <w:rsid w:val="00590D48"/>
    <w:rsid w:val="005911CC"/>
    <w:rsid w:val="005A2811"/>
    <w:rsid w:val="005A3C95"/>
    <w:rsid w:val="005B21B7"/>
    <w:rsid w:val="005B2A30"/>
    <w:rsid w:val="005B3B9E"/>
    <w:rsid w:val="005C03C5"/>
    <w:rsid w:val="005C0662"/>
    <w:rsid w:val="005C12E7"/>
    <w:rsid w:val="005D0C6B"/>
    <w:rsid w:val="005E024B"/>
    <w:rsid w:val="005E4A43"/>
    <w:rsid w:val="0060241D"/>
    <w:rsid w:val="006028C8"/>
    <w:rsid w:val="0060304F"/>
    <w:rsid w:val="00607747"/>
    <w:rsid w:val="006077EB"/>
    <w:rsid w:val="006078D1"/>
    <w:rsid w:val="0061523A"/>
    <w:rsid w:val="006243FE"/>
    <w:rsid w:val="00637778"/>
    <w:rsid w:val="0064176A"/>
    <w:rsid w:val="006432CD"/>
    <w:rsid w:val="00645203"/>
    <w:rsid w:val="0065053D"/>
    <w:rsid w:val="00650F14"/>
    <w:rsid w:val="00656B71"/>
    <w:rsid w:val="00657416"/>
    <w:rsid w:val="006629D5"/>
    <w:rsid w:val="00662B88"/>
    <w:rsid w:val="00662D97"/>
    <w:rsid w:val="00663A5C"/>
    <w:rsid w:val="00664E5A"/>
    <w:rsid w:val="006653D7"/>
    <w:rsid w:val="00671030"/>
    <w:rsid w:val="00671917"/>
    <w:rsid w:val="006746FE"/>
    <w:rsid w:val="00675D22"/>
    <w:rsid w:val="0069103A"/>
    <w:rsid w:val="0069133E"/>
    <w:rsid w:val="0069224A"/>
    <w:rsid w:val="00695798"/>
    <w:rsid w:val="00697D08"/>
    <w:rsid w:val="006A109D"/>
    <w:rsid w:val="006A4D79"/>
    <w:rsid w:val="006A573E"/>
    <w:rsid w:val="006B02FC"/>
    <w:rsid w:val="006B5726"/>
    <w:rsid w:val="006B786B"/>
    <w:rsid w:val="006C1CA3"/>
    <w:rsid w:val="006C47DE"/>
    <w:rsid w:val="006D15C7"/>
    <w:rsid w:val="006D1B94"/>
    <w:rsid w:val="006D211F"/>
    <w:rsid w:val="006D334D"/>
    <w:rsid w:val="006D44CA"/>
    <w:rsid w:val="006D4E2B"/>
    <w:rsid w:val="006D74E4"/>
    <w:rsid w:val="006E1DB3"/>
    <w:rsid w:val="006E2A39"/>
    <w:rsid w:val="006E2B22"/>
    <w:rsid w:val="006E321C"/>
    <w:rsid w:val="006E32E9"/>
    <w:rsid w:val="006F0A6A"/>
    <w:rsid w:val="006F57A5"/>
    <w:rsid w:val="0070150D"/>
    <w:rsid w:val="00702D4B"/>
    <w:rsid w:val="00711188"/>
    <w:rsid w:val="00712829"/>
    <w:rsid w:val="00712CD8"/>
    <w:rsid w:val="00715503"/>
    <w:rsid w:val="00717FB1"/>
    <w:rsid w:val="00720730"/>
    <w:rsid w:val="00722975"/>
    <w:rsid w:val="00723401"/>
    <w:rsid w:val="00726525"/>
    <w:rsid w:val="00727DAE"/>
    <w:rsid w:val="00730914"/>
    <w:rsid w:val="00731C99"/>
    <w:rsid w:val="0073510A"/>
    <w:rsid w:val="0073568A"/>
    <w:rsid w:val="00735F72"/>
    <w:rsid w:val="00737F0D"/>
    <w:rsid w:val="0074325E"/>
    <w:rsid w:val="00743F68"/>
    <w:rsid w:val="00747403"/>
    <w:rsid w:val="007504CF"/>
    <w:rsid w:val="007507A6"/>
    <w:rsid w:val="00754F23"/>
    <w:rsid w:val="00766F10"/>
    <w:rsid w:val="00776169"/>
    <w:rsid w:val="00777CB9"/>
    <w:rsid w:val="007A43E2"/>
    <w:rsid w:val="007A4E1A"/>
    <w:rsid w:val="007A5758"/>
    <w:rsid w:val="007A6D03"/>
    <w:rsid w:val="007B42E9"/>
    <w:rsid w:val="007B6D21"/>
    <w:rsid w:val="007B7F65"/>
    <w:rsid w:val="007C115B"/>
    <w:rsid w:val="007C1AEF"/>
    <w:rsid w:val="007C3070"/>
    <w:rsid w:val="007C483F"/>
    <w:rsid w:val="007D0699"/>
    <w:rsid w:val="007E0036"/>
    <w:rsid w:val="007F3148"/>
    <w:rsid w:val="008022AF"/>
    <w:rsid w:val="00802694"/>
    <w:rsid w:val="00812ADD"/>
    <w:rsid w:val="008258CA"/>
    <w:rsid w:val="00827B10"/>
    <w:rsid w:val="008331A6"/>
    <w:rsid w:val="00834B12"/>
    <w:rsid w:val="00834BB8"/>
    <w:rsid w:val="00841D5B"/>
    <w:rsid w:val="0084433E"/>
    <w:rsid w:val="00847264"/>
    <w:rsid w:val="008503FC"/>
    <w:rsid w:val="008543E9"/>
    <w:rsid w:val="0085612F"/>
    <w:rsid w:val="00871FBB"/>
    <w:rsid w:val="00875170"/>
    <w:rsid w:val="00876530"/>
    <w:rsid w:val="008769FF"/>
    <w:rsid w:val="008A1451"/>
    <w:rsid w:val="008A2078"/>
    <w:rsid w:val="008A2108"/>
    <w:rsid w:val="008A40EF"/>
    <w:rsid w:val="008B0F00"/>
    <w:rsid w:val="008B6256"/>
    <w:rsid w:val="008B7940"/>
    <w:rsid w:val="008C3AE9"/>
    <w:rsid w:val="008C5848"/>
    <w:rsid w:val="008D13BF"/>
    <w:rsid w:val="008F38B6"/>
    <w:rsid w:val="008F631A"/>
    <w:rsid w:val="008F6A62"/>
    <w:rsid w:val="009007CA"/>
    <w:rsid w:val="00903C23"/>
    <w:rsid w:val="00915039"/>
    <w:rsid w:val="00917BCA"/>
    <w:rsid w:val="009222D9"/>
    <w:rsid w:val="00924BEE"/>
    <w:rsid w:val="009256CE"/>
    <w:rsid w:val="0093092B"/>
    <w:rsid w:val="00935BA9"/>
    <w:rsid w:val="00936A4C"/>
    <w:rsid w:val="00943E75"/>
    <w:rsid w:val="00955743"/>
    <w:rsid w:val="00967CF8"/>
    <w:rsid w:val="00972CB3"/>
    <w:rsid w:val="009735D7"/>
    <w:rsid w:val="00975D41"/>
    <w:rsid w:val="00976C3F"/>
    <w:rsid w:val="009843B1"/>
    <w:rsid w:val="00985C50"/>
    <w:rsid w:val="00987FEB"/>
    <w:rsid w:val="0099144E"/>
    <w:rsid w:val="00995EBD"/>
    <w:rsid w:val="009969D7"/>
    <w:rsid w:val="009A1039"/>
    <w:rsid w:val="009A24E9"/>
    <w:rsid w:val="009A3357"/>
    <w:rsid w:val="009A5DD7"/>
    <w:rsid w:val="009B42A4"/>
    <w:rsid w:val="009C19EC"/>
    <w:rsid w:val="009D1168"/>
    <w:rsid w:val="009D3E7C"/>
    <w:rsid w:val="009D52CC"/>
    <w:rsid w:val="009E11BB"/>
    <w:rsid w:val="009E3E2D"/>
    <w:rsid w:val="009F2E01"/>
    <w:rsid w:val="009F5D2D"/>
    <w:rsid w:val="009F7AD1"/>
    <w:rsid w:val="00A00D58"/>
    <w:rsid w:val="00A01643"/>
    <w:rsid w:val="00A02AC3"/>
    <w:rsid w:val="00A035A4"/>
    <w:rsid w:val="00A067E4"/>
    <w:rsid w:val="00A07C8A"/>
    <w:rsid w:val="00A1329A"/>
    <w:rsid w:val="00A15255"/>
    <w:rsid w:val="00A1555B"/>
    <w:rsid w:val="00A173A6"/>
    <w:rsid w:val="00A21D03"/>
    <w:rsid w:val="00A235C7"/>
    <w:rsid w:val="00A26356"/>
    <w:rsid w:val="00A27B2E"/>
    <w:rsid w:val="00A337A5"/>
    <w:rsid w:val="00A52372"/>
    <w:rsid w:val="00A543AD"/>
    <w:rsid w:val="00A55494"/>
    <w:rsid w:val="00A55F0A"/>
    <w:rsid w:val="00A5616D"/>
    <w:rsid w:val="00A639FA"/>
    <w:rsid w:val="00A666F4"/>
    <w:rsid w:val="00A74804"/>
    <w:rsid w:val="00A757F1"/>
    <w:rsid w:val="00A9372C"/>
    <w:rsid w:val="00A96816"/>
    <w:rsid w:val="00A975C1"/>
    <w:rsid w:val="00AA065B"/>
    <w:rsid w:val="00AA6531"/>
    <w:rsid w:val="00AB19F8"/>
    <w:rsid w:val="00AC5167"/>
    <w:rsid w:val="00AC537D"/>
    <w:rsid w:val="00AC5E64"/>
    <w:rsid w:val="00AD31BD"/>
    <w:rsid w:val="00AE5982"/>
    <w:rsid w:val="00AE77FA"/>
    <w:rsid w:val="00AF076B"/>
    <w:rsid w:val="00AF7A3B"/>
    <w:rsid w:val="00B003BA"/>
    <w:rsid w:val="00B0353E"/>
    <w:rsid w:val="00B27724"/>
    <w:rsid w:val="00B306DF"/>
    <w:rsid w:val="00B413F0"/>
    <w:rsid w:val="00B50DA2"/>
    <w:rsid w:val="00B63720"/>
    <w:rsid w:val="00B74EA9"/>
    <w:rsid w:val="00B764AC"/>
    <w:rsid w:val="00B767F4"/>
    <w:rsid w:val="00B86F8C"/>
    <w:rsid w:val="00B87A3F"/>
    <w:rsid w:val="00B94559"/>
    <w:rsid w:val="00B971F7"/>
    <w:rsid w:val="00BA1EBA"/>
    <w:rsid w:val="00BB0F94"/>
    <w:rsid w:val="00BB2CE1"/>
    <w:rsid w:val="00BB5912"/>
    <w:rsid w:val="00BB7632"/>
    <w:rsid w:val="00BB7F3B"/>
    <w:rsid w:val="00BC6DBA"/>
    <w:rsid w:val="00BD3256"/>
    <w:rsid w:val="00BD71EA"/>
    <w:rsid w:val="00BE03D7"/>
    <w:rsid w:val="00BF0C82"/>
    <w:rsid w:val="00BF4C37"/>
    <w:rsid w:val="00C025C3"/>
    <w:rsid w:val="00C03B9A"/>
    <w:rsid w:val="00C0549A"/>
    <w:rsid w:val="00C05507"/>
    <w:rsid w:val="00C06495"/>
    <w:rsid w:val="00C13B9F"/>
    <w:rsid w:val="00C152AB"/>
    <w:rsid w:val="00C15D6E"/>
    <w:rsid w:val="00C2400C"/>
    <w:rsid w:val="00C243D6"/>
    <w:rsid w:val="00C26EF5"/>
    <w:rsid w:val="00C26F1B"/>
    <w:rsid w:val="00C41C3D"/>
    <w:rsid w:val="00C42A50"/>
    <w:rsid w:val="00C42EA8"/>
    <w:rsid w:val="00C504A4"/>
    <w:rsid w:val="00C52EC6"/>
    <w:rsid w:val="00C57A8C"/>
    <w:rsid w:val="00C60282"/>
    <w:rsid w:val="00C60E9B"/>
    <w:rsid w:val="00C62CEB"/>
    <w:rsid w:val="00C664B0"/>
    <w:rsid w:val="00C700AD"/>
    <w:rsid w:val="00C8273B"/>
    <w:rsid w:val="00C85465"/>
    <w:rsid w:val="00C86635"/>
    <w:rsid w:val="00C922C1"/>
    <w:rsid w:val="00C95D1C"/>
    <w:rsid w:val="00CA2162"/>
    <w:rsid w:val="00CA434B"/>
    <w:rsid w:val="00CB193A"/>
    <w:rsid w:val="00CB7333"/>
    <w:rsid w:val="00CC2225"/>
    <w:rsid w:val="00CC67C0"/>
    <w:rsid w:val="00CC6D91"/>
    <w:rsid w:val="00CC7E73"/>
    <w:rsid w:val="00CD1990"/>
    <w:rsid w:val="00CD37DC"/>
    <w:rsid w:val="00CD5535"/>
    <w:rsid w:val="00CD7D8F"/>
    <w:rsid w:val="00CE3D65"/>
    <w:rsid w:val="00CE5A5B"/>
    <w:rsid w:val="00CE781B"/>
    <w:rsid w:val="00CF312B"/>
    <w:rsid w:val="00CF4364"/>
    <w:rsid w:val="00CF44F2"/>
    <w:rsid w:val="00CF51BC"/>
    <w:rsid w:val="00D020D1"/>
    <w:rsid w:val="00D066E9"/>
    <w:rsid w:val="00D07DB3"/>
    <w:rsid w:val="00D16726"/>
    <w:rsid w:val="00D21C0F"/>
    <w:rsid w:val="00D326F6"/>
    <w:rsid w:val="00D35D11"/>
    <w:rsid w:val="00D41EA0"/>
    <w:rsid w:val="00D465B4"/>
    <w:rsid w:val="00D551C0"/>
    <w:rsid w:val="00D56289"/>
    <w:rsid w:val="00D56FC0"/>
    <w:rsid w:val="00D61FFE"/>
    <w:rsid w:val="00D6765A"/>
    <w:rsid w:val="00D72905"/>
    <w:rsid w:val="00D7666B"/>
    <w:rsid w:val="00D826F1"/>
    <w:rsid w:val="00D8350B"/>
    <w:rsid w:val="00D8565E"/>
    <w:rsid w:val="00D86897"/>
    <w:rsid w:val="00D93D11"/>
    <w:rsid w:val="00D95033"/>
    <w:rsid w:val="00DA0D34"/>
    <w:rsid w:val="00DA27E0"/>
    <w:rsid w:val="00DA4777"/>
    <w:rsid w:val="00DA4FEF"/>
    <w:rsid w:val="00DA7796"/>
    <w:rsid w:val="00DB34A5"/>
    <w:rsid w:val="00DB4EE5"/>
    <w:rsid w:val="00DB5BF2"/>
    <w:rsid w:val="00DB6EBC"/>
    <w:rsid w:val="00DC2D9C"/>
    <w:rsid w:val="00DC6C53"/>
    <w:rsid w:val="00DD79C0"/>
    <w:rsid w:val="00DE2ADB"/>
    <w:rsid w:val="00DE5034"/>
    <w:rsid w:val="00DF4AAE"/>
    <w:rsid w:val="00DF6354"/>
    <w:rsid w:val="00DF722E"/>
    <w:rsid w:val="00E01E30"/>
    <w:rsid w:val="00E042BA"/>
    <w:rsid w:val="00E0686F"/>
    <w:rsid w:val="00E07488"/>
    <w:rsid w:val="00E12085"/>
    <w:rsid w:val="00E120B3"/>
    <w:rsid w:val="00E16E80"/>
    <w:rsid w:val="00E23427"/>
    <w:rsid w:val="00E23604"/>
    <w:rsid w:val="00E2626D"/>
    <w:rsid w:val="00E27979"/>
    <w:rsid w:val="00E32722"/>
    <w:rsid w:val="00E47654"/>
    <w:rsid w:val="00E531C0"/>
    <w:rsid w:val="00E660F8"/>
    <w:rsid w:val="00E6711C"/>
    <w:rsid w:val="00E72CD1"/>
    <w:rsid w:val="00E73260"/>
    <w:rsid w:val="00E76761"/>
    <w:rsid w:val="00E77E58"/>
    <w:rsid w:val="00E77F5E"/>
    <w:rsid w:val="00E81B7E"/>
    <w:rsid w:val="00E84760"/>
    <w:rsid w:val="00E92F46"/>
    <w:rsid w:val="00E95A04"/>
    <w:rsid w:val="00EA30BC"/>
    <w:rsid w:val="00EA6246"/>
    <w:rsid w:val="00EB4F4A"/>
    <w:rsid w:val="00EC7622"/>
    <w:rsid w:val="00EC77F2"/>
    <w:rsid w:val="00ED0B2D"/>
    <w:rsid w:val="00ED3990"/>
    <w:rsid w:val="00ED450D"/>
    <w:rsid w:val="00ED56EA"/>
    <w:rsid w:val="00EE6DB9"/>
    <w:rsid w:val="00EE770C"/>
    <w:rsid w:val="00EF29BD"/>
    <w:rsid w:val="00F05058"/>
    <w:rsid w:val="00F0688C"/>
    <w:rsid w:val="00F14EBF"/>
    <w:rsid w:val="00F236CA"/>
    <w:rsid w:val="00F23C48"/>
    <w:rsid w:val="00F26AC8"/>
    <w:rsid w:val="00F26C89"/>
    <w:rsid w:val="00F33EA6"/>
    <w:rsid w:val="00F34595"/>
    <w:rsid w:val="00F36237"/>
    <w:rsid w:val="00F40D47"/>
    <w:rsid w:val="00F42989"/>
    <w:rsid w:val="00F50332"/>
    <w:rsid w:val="00F51EC8"/>
    <w:rsid w:val="00F520F8"/>
    <w:rsid w:val="00F544DE"/>
    <w:rsid w:val="00F56615"/>
    <w:rsid w:val="00F83CCE"/>
    <w:rsid w:val="00F90407"/>
    <w:rsid w:val="00F92052"/>
    <w:rsid w:val="00F92B2F"/>
    <w:rsid w:val="00F94DAE"/>
    <w:rsid w:val="00F9757C"/>
    <w:rsid w:val="00FA5A31"/>
    <w:rsid w:val="00FA773B"/>
    <w:rsid w:val="00FA7B2F"/>
    <w:rsid w:val="00FB1E3B"/>
    <w:rsid w:val="00FC12BB"/>
    <w:rsid w:val="00FD4202"/>
    <w:rsid w:val="00FD43C2"/>
    <w:rsid w:val="00FD5FD8"/>
    <w:rsid w:val="00FE2D1A"/>
    <w:rsid w:val="00FE49C6"/>
    <w:rsid w:val="00FE5DB3"/>
    <w:rsid w:val="00FF2913"/>
    <w:rsid w:val="00FF4509"/>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character" w:styleId="Mencinsinresolver">
    <w:name w:val="Unresolved Mention"/>
    <w:basedOn w:val="Fuentedeprrafopredeter"/>
    <w:uiPriority w:val="99"/>
    <w:semiHidden/>
    <w:unhideWhenUsed/>
    <w:rsid w:val="001C5BB9"/>
    <w:rPr>
      <w:color w:val="605E5C"/>
      <w:shd w:val="clear" w:color="auto" w:fill="E1DFDD"/>
    </w:rPr>
  </w:style>
  <w:style w:type="paragraph" w:styleId="NormalWeb">
    <w:name w:val="Normal (Web)"/>
    <w:basedOn w:val="Normal"/>
    <w:uiPriority w:val="99"/>
    <w:semiHidden/>
    <w:unhideWhenUsed/>
    <w:rsid w:val="001C5BB9"/>
    <w:rPr>
      <w:rFonts w:ascii="Times New Roman" w:hAnsi="Times New Roman" w:cs="Times New Roman"/>
      <w:sz w:val="24"/>
      <w:szCs w:val="24"/>
    </w:rPr>
  </w:style>
  <w:style w:type="paragraph" w:styleId="Descripcin">
    <w:name w:val="caption"/>
    <w:basedOn w:val="Normal"/>
    <w:next w:val="Normal"/>
    <w:uiPriority w:val="35"/>
    <w:unhideWhenUsed/>
    <w:qFormat/>
    <w:rsid w:val="00CB7333"/>
    <w:pPr>
      <w:spacing w:line="240" w:lineRule="auto"/>
    </w:pPr>
    <w:rPr>
      <w:i/>
      <w:iCs/>
      <w:color w:val="1F497D" w:themeColor="text2"/>
      <w:sz w:val="18"/>
      <w:szCs w:val="18"/>
    </w:rPr>
  </w:style>
  <w:style w:type="character" w:styleId="Textoennegrita">
    <w:name w:val="Strong"/>
    <w:basedOn w:val="Fuentedeprrafopredeter"/>
    <w:uiPriority w:val="22"/>
    <w:qFormat/>
    <w:rsid w:val="00E120B3"/>
    <w:rPr>
      <w:b/>
      <w:bCs/>
    </w:rPr>
  </w:style>
  <w:style w:type="character" w:styleId="Mencionar">
    <w:name w:val="Mention"/>
    <w:basedOn w:val="Fuentedeprrafopredeter"/>
    <w:uiPriority w:val="99"/>
    <w:unhideWhenUsed/>
    <w:rsid w:val="009D52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668">
      <w:bodyDiv w:val="1"/>
      <w:marLeft w:val="0"/>
      <w:marRight w:val="0"/>
      <w:marTop w:val="0"/>
      <w:marBottom w:val="0"/>
      <w:divBdr>
        <w:top w:val="none" w:sz="0" w:space="0" w:color="auto"/>
        <w:left w:val="none" w:sz="0" w:space="0" w:color="auto"/>
        <w:bottom w:val="none" w:sz="0" w:space="0" w:color="auto"/>
        <w:right w:val="none" w:sz="0" w:space="0" w:color="auto"/>
      </w:divBdr>
      <w:divsChild>
        <w:div w:id="1036664406">
          <w:marLeft w:val="-720"/>
          <w:marRight w:val="0"/>
          <w:marTop w:val="0"/>
          <w:marBottom w:val="0"/>
          <w:divBdr>
            <w:top w:val="none" w:sz="0" w:space="0" w:color="auto"/>
            <w:left w:val="none" w:sz="0" w:space="0" w:color="auto"/>
            <w:bottom w:val="none" w:sz="0" w:space="0" w:color="auto"/>
            <w:right w:val="none" w:sz="0" w:space="0" w:color="auto"/>
          </w:divBdr>
        </w:div>
      </w:divsChild>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68568780">
      <w:bodyDiv w:val="1"/>
      <w:marLeft w:val="0"/>
      <w:marRight w:val="0"/>
      <w:marTop w:val="0"/>
      <w:marBottom w:val="0"/>
      <w:divBdr>
        <w:top w:val="none" w:sz="0" w:space="0" w:color="auto"/>
        <w:left w:val="none" w:sz="0" w:space="0" w:color="auto"/>
        <w:bottom w:val="none" w:sz="0" w:space="0" w:color="auto"/>
        <w:right w:val="none" w:sz="0" w:space="0" w:color="auto"/>
      </w:divBdr>
    </w:div>
    <w:div w:id="280456709">
      <w:bodyDiv w:val="1"/>
      <w:marLeft w:val="0"/>
      <w:marRight w:val="0"/>
      <w:marTop w:val="0"/>
      <w:marBottom w:val="0"/>
      <w:divBdr>
        <w:top w:val="none" w:sz="0" w:space="0" w:color="auto"/>
        <w:left w:val="none" w:sz="0" w:space="0" w:color="auto"/>
        <w:bottom w:val="none" w:sz="0" w:space="0" w:color="auto"/>
        <w:right w:val="none" w:sz="0" w:space="0" w:color="auto"/>
      </w:divBdr>
    </w:div>
    <w:div w:id="378017101">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453328790">
      <w:bodyDiv w:val="1"/>
      <w:marLeft w:val="0"/>
      <w:marRight w:val="0"/>
      <w:marTop w:val="0"/>
      <w:marBottom w:val="0"/>
      <w:divBdr>
        <w:top w:val="none" w:sz="0" w:space="0" w:color="auto"/>
        <w:left w:val="none" w:sz="0" w:space="0" w:color="auto"/>
        <w:bottom w:val="none" w:sz="0" w:space="0" w:color="auto"/>
        <w:right w:val="none" w:sz="0" w:space="0" w:color="auto"/>
      </w:divBdr>
    </w:div>
    <w:div w:id="512380265">
      <w:bodyDiv w:val="1"/>
      <w:marLeft w:val="0"/>
      <w:marRight w:val="0"/>
      <w:marTop w:val="0"/>
      <w:marBottom w:val="0"/>
      <w:divBdr>
        <w:top w:val="none" w:sz="0" w:space="0" w:color="auto"/>
        <w:left w:val="none" w:sz="0" w:space="0" w:color="auto"/>
        <w:bottom w:val="none" w:sz="0" w:space="0" w:color="auto"/>
        <w:right w:val="none" w:sz="0" w:space="0" w:color="auto"/>
      </w:divBdr>
    </w:div>
    <w:div w:id="539131295">
      <w:bodyDiv w:val="1"/>
      <w:marLeft w:val="0"/>
      <w:marRight w:val="0"/>
      <w:marTop w:val="0"/>
      <w:marBottom w:val="0"/>
      <w:divBdr>
        <w:top w:val="none" w:sz="0" w:space="0" w:color="auto"/>
        <w:left w:val="none" w:sz="0" w:space="0" w:color="auto"/>
        <w:bottom w:val="none" w:sz="0" w:space="0" w:color="auto"/>
        <w:right w:val="none" w:sz="0" w:space="0" w:color="auto"/>
      </w:divBdr>
    </w:div>
    <w:div w:id="559369349">
      <w:bodyDiv w:val="1"/>
      <w:marLeft w:val="0"/>
      <w:marRight w:val="0"/>
      <w:marTop w:val="0"/>
      <w:marBottom w:val="0"/>
      <w:divBdr>
        <w:top w:val="none" w:sz="0" w:space="0" w:color="auto"/>
        <w:left w:val="none" w:sz="0" w:space="0" w:color="auto"/>
        <w:bottom w:val="none" w:sz="0" w:space="0" w:color="auto"/>
        <w:right w:val="none" w:sz="0" w:space="0" w:color="auto"/>
      </w:divBdr>
      <w:divsChild>
        <w:div w:id="474839784">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668290">
          <w:marLeft w:val="0"/>
          <w:marRight w:val="0"/>
          <w:marTop w:val="0"/>
          <w:marBottom w:val="0"/>
          <w:divBdr>
            <w:top w:val="none" w:sz="0" w:space="0" w:color="auto"/>
            <w:left w:val="none" w:sz="0" w:space="0" w:color="auto"/>
            <w:bottom w:val="none" w:sz="0" w:space="0" w:color="auto"/>
            <w:right w:val="none" w:sz="0" w:space="0" w:color="auto"/>
          </w:divBdr>
        </w:div>
        <w:div w:id="1246190840">
          <w:marLeft w:val="0"/>
          <w:marRight w:val="0"/>
          <w:marTop w:val="0"/>
          <w:marBottom w:val="0"/>
          <w:divBdr>
            <w:top w:val="none" w:sz="0" w:space="0" w:color="auto"/>
            <w:left w:val="none" w:sz="0" w:space="0" w:color="auto"/>
            <w:bottom w:val="none" w:sz="0" w:space="0" w:color="auto"/>
            <w:right w:val="none" w:sz="0" w:space="0" w:color="auto"/>
          </w:divBdr>
        </w:div>
        <w:div w:id="1009868621">
          <w:marLeft w:val="0"/>
          <w:marRight w:val="0"/>
          <w:marTop w:val="0"/>
          <w:marBottom w:val="0"/>
          <w:divBdr>
            <w:top w:val="none" w:sz="0" w:space="0" w:color="auto"/>
            <w:left w:val="none" w:sz="0" w:space="0" w:color="auto"/>
            <w:bottom w:val="none" w:sz="0" w:space="0" w:color="auto"/>
            <w:right w:val="none" w:sz="0" w:space="0" w:color="auto"/>
          </w:divBdr>
        </w:div>
        <w:div w:id="615602337">
          <w:marLeft w:val="0"/>
          <w:marRight w:val="0"/>
          <w:marTop w:val="0"/>
          <w:marBottom w:val="0"/>
          <w:divBdr>
            <w:top w:val="none" w:sz="0" w:space="0" w:color="auto"/>
            <w:left w:val="none" w:sz="0" w:space="0" w:color="auto"/>
            <w:bottom w:val="none" w:sz="0" w:space="0" w:color="auto"/>
            <w:right w:val="none" w:sz="0" w:space="0" w:color="auto"/>
          </w:divBdr>
        </w:div>
        <w:div w:id="816190166">
          <w:marLeft w:val="0"/>
          <w:marRight w:val="0"/>
          <w:marTop w:val="0"/>
          <w:marBottom w:val="0"/>
          <w:divBdr>
            <w:top w:val="none" w:sz="0" w:space="0" w:color="auto"/>
            <w:left w:val="none" w:sz="0" w:space="0" w:color="auto"/>
            <w:bottom w:val="none" w:sz="0" w:space="0" w:color="auto"/>
            <w:right w:val="none" w:sz="0" w:space="0" w:color="auto"/>
          </w:divBdr>
        </w:div>
        <w:div w:id="564142769">
          <w:marLeft w:val="0"/>
          <w:marRight w:val="0"/>
          <w:marTop w:val="0"/>
          <w:marBottom w:val="0"/>
          <w:divBdr>
            <w:top w:val="none" w:sz="0" w:space="0" w:color="auto"/>
            <w:left w:val="none" w:sz="0" w:space="0" w:color="auto"/>
            <w:bottom w:val="none" w:sz="0" w:space="0" w:color="auto"/>
            <w:right w:val="none" w:sz="0" w:space="0" w:color="auto"/>
          </w:divBdr>
        </w:div>
        <w:div w:id="27217561">
          <w:marLeft w:val="0"/>
          <w:marRight w:val="0"/>
          <w:marTop w:val="0"/>
          <w:marBottom w:val="0"/>
          <w:divBdr>
            <w:top w:val="none" w:sz="0" w:space="0" w:color="auto"/>
            <w:left w:val="none" w:sz="0" w:space="0" w:color="auto"/>
            <w:bottom w:val="none" w:sz="0" w:space="0" w:color="auto"/>
            <w:right w:val="none" w:sz="0" w:space="0" w:color="auto"/>
          </w:divBdr>
        </w:div>
        <w:div w:id="1677734315">
          <w:marLeft w:val="0"/>
          <w:marRight w:val="0"/>
          <w:marTop w:val="0"/>
          <w:marBottom w:val="0"/>
          <w:divBdr>
            <w:top w:val="none" w:sz="0" w:space="0" w:color="auto"/>
            <w:left w:val="none" w:sz="0" w:space="0" w:color="auto"/>
            <w:bottom w:val="none" w:sz="0" w:space="0" w:color="auto"/>
            <w:right w:val="none" w:sz="0" w:space="0" w:color="auto"/>
          </w:divBdr>
        </w:div>
        <w:div w:id="2135173336">
          <w:marLeft w:val="0"/>
          <w:marRight w:val="0"/>
          <w:marTop w:val="0"/>
          <w:marBottom w:val="0"/>
          <w:divBdr>
            <w:top w:val="none" w:sz="0" w:space="0" w:color="auto"/>
            <w:left w:val="none" w:sz="0" w:space="0" w:color="auto"/>
            <w:bottom w:val="none" w:sz="0" w:space="0" w:color="auto"/>
            <w:right w:val="none" w:sz="0" w:space="0" w:color="auto"/>
          </w:divBdr>
        </w:div>
        <w:div w:id="37514472">
          <w:marLeft w:val="0"/>
          <w:marRight w:val="0"/>
          <w:marTop w:val="0"/>
          <w:marBottom w:val="0"/>
          <w:divBdr>
            <w:top w:val="none" w:sz="0" w:space="0" w:color="auto"/>
            <w:left w:val="none" w:sz="0" w:space="0" w:color="auto"/>
            <w:bottom w:val="none" w:sz="0" w:space="0" w:color="auto"/>
            <w:right w:val="none" w:sz="0" w:space="0" w:color="auto"/>
          </w:divBdr>
        </w:div>
        <w:div w:id="512183931">
          <w:marLeft w:val="0"/>
          <w:marRight w:val="0"/>
          <w:marTop w:val="0"/>
          <w:marBottom w:val="0"/>
          <w:divBdr>
            <w:top w:val="none" w:sz="0" w:space="0" w:color="auto"/>
            <w:left w:val="none" w:sz="0" w:space="0" w:color="auto"/>
            <w:bottom w:val="none" w:sz="0" w:space="0" w:color="auto"/>
            <w:right w:val="none" w:sz="0" w:space="0" w:color="auto"/>
          </w:divBdr>
        </w:div>
        <w:div w:id="1774281202">
          <w:marLeft w:val="0"/>
          <w:marRight w:val="0"/>
          <w:marTop w:val="0"/>
          <w:marBottom w:val="0"/>
          <w:divBdr>
            <w:top w:val="none" w:sz="0" w:space="0" w:color="auto"/>
            <w:left w:val="none" w:sz="0" w:space="0" w:color="auto"/>
            <w:bottom w:val="none" w:sz="0" w:space="0" w:color="auto"/>
            <w:right w:val="none" w:sz="0" w:space="0" w:color="auto"/>
          </w:divBdr>
        </w:div>
      </w:divsChild>
    </w:div>
    <w:div w:id="584000186">
      <w:bodyDiv w:val="1"/>
      <w:marLeft w:val="0"/>
      <w:marRight w:val="0"/>
      <w:marTop w:val="0"/>
      <w:marBottom w:val="0"/>
      <w:divBdr>
        <w:top w:val="none" w:sz="0" w:space="0" w:color="auto"/>
        <w:left w:val="none" w:sz="0" w:space="0" w:color="auto"/>
        <w:bottom w:val="none" w:sz="0" w:space="0" w:color="auto"/>
        <w:right w:val="none" w:sz="0" w:space="0" w:color="auto"/>
      </w:divBdr>
    </w:div>
    <w:div w:id="692388368">
      <w:bodyDiv w:val="1"/>
      <w:marLeft w:val="0"/>
      <w:marRight w:val="0"/>
      <w:marTop w:val="0"/>
      <w:marBottom w:val="0"/>
      <w:divBdr>
        <w:top w:val="none" w:sz="0" w:space="0" w:color="auto"/>
        <w:left w:val="none" w:sz="0" w:space="0" w:color="auto"/>
        <w:bottom w:val="none" w:sz="0" w:space="0" w:color="auto"/>
        <w:right w:val="none" w:sz="0" w:space="0" w:color="auto"/>
      </w:divBdr>
      <w:divsChild>
        <w:div w:id="2022316599">
          <w:marLeft w:val="547"/>
          <w:marRight w:val="0"/>
          <w:marTop w:val="0"/>
          <w:marBottom w:val="0"/>
          <w:divBdr>
            <w:top w:val="none" w:sz="0" w:space="0" w:color="auto"/>
            <w:left w:val="none" w:sz="0" w:space="0" w:color="auto"/>
            <w:bottom w:val="none" w:sz="0" w:space="0" w:color="auto"/>
            <w:right w:val="none" w:sz="0" w:space="0" w:color="auto"/>
          </w:divBdr>
        </w:div>
        <w:div w:id="605819222">
          <w:marLeft w:val="547"/>
          <w:marRight w:val="0"/>
          <w:marTop w:val="0"/>
          <w:marBottom w:val="0"/>
          <w:divBdr>
            <w:top w:val="none" w:sz="0" w:space="0" w:color="auto"/>
            <w:left w:val="none" w:sz="0" w:space="0" w:color="auto"/>
            <w:bottom w:val="none" w:sz="0" w:space="0" w:color="auto"/>
            <w:right w:val="none" w:sz="0" w:space="0" w:color="auto"/>
          </w:divBdr>
        </w:div>
      </w:divsChild>
    </w:div>
    <w:div w:id="699361881">
      <w:bodyDiv w:val="1"/>
      <w:marLeft w:val="0"/>
      <w:marRight w:val="0"/>
      <w:marTop w:val="0"/>
      <w:marBottom w:val="0"/>
      <w:divBdr>
        <w:top w:val="none" w:sz="0" w:space="0" w:color="auto"/>
        <w:left w:val="none" w:sz="0" w:space="0" w:color="auto"/>
        <w:bottom w:val="none" w:sz="0" w:space="0" w:color="auto"/>
        <w:right w:val="none" w:sz="0" w:space="0" w:color="auto"/>
      </w:divBdr>
      <w:divsChild>
        <w:div w:id="806358471">
          <w:marLeft w:val="-720"/>
          <w:marRight w:val="0"/>
          <w:marTop w:val="0"/>
          <w:marBottom w:val="0"/>
          <w:divBdr>
            <w:top w:val="none" w:sz="0" w:space="0" w:color="auto"/>
            <w:left w:val="none" w:sz="0" w:space="0" w:color="auto"/>
            <w:bottom w:val="none" w:sz="0" w:space="0" w:color="auto"/>
            <w:right w:val="none" w:sz="0" w:space="0" w:color="auto"/>
          </w:divBdr>
        </w:div>
      </w:divsChild>
    </w:div>
    <w:div w:id="732391362">
      <w:bodyDiv w:val="1"/>
      <w:marLeft w:val="0"/>
      <w:marRight w:val="0"/>
      <w:marTop w:val="0"/>
      <w:marBottom w:val="0"/>
      <w:divBdr>
        <w:top w:val="none" w:sz="0" w:space="0" w:color="auto"/>
        <w:left w:val="none" w:sz="0" w:space="0" w:color="auto"/>
        <w:bottom w:val="none" w:sz="0" w:space="0" w:color="auto"/>
        <w:right w:val="none" w:sz="0" w:space="0" w:color="auto"/>
      </w:divBdr>
      <w:divsChild>
        <w:div w:id="699746280">
          <w:marLeft w:val="0"/>
          <w:marRight w:val="0"/>
          <w:marTop w:val="0"/>
          <w:marBottom w:val="0"/>
          <w:divBdr>
            <w:top w:val="none" w:sz="0" w:space="0" w:color="auto"/>
            <w:left w:val="none" w:sz="0" w:space="0" w:color="auto"/>
            <w:bottom w:val="none" w:sz="0" w:space="0" w:color="auto"/>
            <w:right w:val="none" w:sz="0" w:space="0" w:color="auto"/>
          </w:divBdr>
        </w:div>
        <w:div w:id="745688091">
          <w:marLeft w:val="0"/>
          <w:marRight w:val="0"/>
          <w:marTop w:val="0"/>
          <w:marBottom w:val="0"/>
          <w:divBdr>
            <w:top w:val="none" w:sz="0" w:space="0" w:color="auto"/>
            <w:left w:val="none" w:sz="0" w:space="0" w:color="auto"/>
            <w:bottom w:val="none" w:sz="0" w:space="0" w:color="auto"/>
            <w:right w:val="none" w:sz="0" w:space="0" w:color="auto"/>
          </w:divBdr>
        </w:div>
        <w:div w:id="1073938472">
          <w:marLeft w:val="0"/>
          <w:marRight w:val="0"/>
          <w:marTop w:val="0"/>
          <w:marBottom w:val="0"/>
          <w:divBdr>
            <w:top w:val="none" w:sz="0" w:space="0" w:color="auto"/>
            <w:left w:val="none" w:sz="0" w:space="0" w:color="auto"/>
            <w:bottom w:val="none" w:sz="0" w:space="0" w:color="auto"/>
            <w:right w:val="none" w:sz="0" w:space="0" w:color="auto"/>
          </w:divBdr>
        </w:div>
        <w:div w:id="341132635">
          <w:marLeft w:val="0"/>
          <w:marRight w:val="0"/>
          <w:marTop w:val="0"/>
          <w:marBottom w:val="0"/>
          <w:divBdr>
            <w:top w:val="none" w:sz="0" w:space="0" w:color="auto"/>
            <w:left w:val="none" w:sz="0" w:space="0" w:color="auto"/>
            <w:bottom w:val="none" w:sz="0" w:space="0" w:color="auto"/>
            <w:right w:val="none" w:sz="0" w:space="0" w:color="auto"/>
          </w:divBdr>
        </w:div>
        <w:div w:id="1640454964">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444228803">
          <w:marLeft w:val="0"/>
          <w:marRight w:val="0"/>
          <w:marTop w:val="0"/>
          <w:marBottom w:val="0"/>
          <w:divBdr>
            <w:top w:val="none" w:sz="0" w:space="0" w:color="auto"/>
            <w:left w:val="none" w:sz="0" w:space="0" w:color="auto"/>
            <w:bottom w:val="none" w:sz="0" w:space="0" w:color="auto"/>
            <w:right w:val="none" w:sz="0" w:space="0" w:color="auto"/>
          </w:divBdr>
        </w:div>
        <w:div w:id="920213136">
          <w:marLeft w:val="0"/>
          <w:marRight w:val="0"/>
          <w:marTop w:val="0"/>
          <w:marBottom w:val="0"/>
          <w:divBdr>
            <w:top w:val="none" w:sz="0" w:space="0" w:color="auto"/>
            <w:left w:val="none" w:sz="0" w:space="0" w:color="auto"/>
            <w:bottom w:val="none" w:sz="0" w:space="0" w:color="auto"/>
            <w:right w:val="none" w:sz="0" w:space="0" w:color="auto"/>
          </w:divBdr>
        </w:div>
        <w:div w:id="1780955655">
          <w:marLeft w:val="0"/>
          <w:marRight w:val="0"/>
          <w:marTop w:val="0"/>
          <w:marBottom w:val="0"/>
          <w:divBdr>
            <w:top w:val="none" w:sz="0" w:space="0" w:color="auto"/>
            <w:left w:val="none" w:sz="0" w:space="0" w:color="auto"/>
            <w:bottom w:val="none" w:sz="0" w:space="0" w:color="auto"/>
            <w:right w:val="none" w:sz="0" w:space="0" w:color="auto"/>
          </w:divBdr>
        </w:div>
        <w:div w:id="1149789130">
          <w:marLeft w:val="0"/>
          <w:marRight w:val="0"/>
          <w:marTop w:val="0"/>
          <w:marBottom w:val="0"/>
          <w:divBdr>
            <w:top w:val="none" w:sz="0" w:space="0" w:color="auto"/>
            <w:left w:val="none" w:sz="0" w:space="0" w:color="auto"/>
            <w:bottom w:val="none" w:sz="0" w:space="0" w:color="auto"/>
            <w:right w:val="none" w:sz="0" w:space="0" w:color="auto"/>
          </w:divBdr>
        </w:div>
        <w:div w:id="1638337960">
          <w:marLeft w:val="0"/>
          <w:marRight w:val="0"/>
          <w:marTop w:val="0"/>
          <w:marBottom w:val="0"/>
          <w:divBdr>
            <w:top w:val="none" w:sz="0" w:space="0" w:color="auto"/>
            <w:left w:val="none" w:sz="0" w:space="0" w:color="auto"/>
            <w:bottom w:val="none" w:sz="0" w:space="0" w:color="auto"/>
            <w:right w:val="none" w:sz="0" w:space="0" w:color="auto"/>
          </w:divBdr>
        </w:div>
        <w:div w:id="2035186431">
          <w:marLeft w:val="0"/>
          <w:marRight w:val="0"/>
          <w:marTop w:val="0"/>
          <w:marBottom w:val="0"/>
          <w:divBdr>
            <w:top w:val="none" w:sz="0" w:space="0" w:color="auto"/>
            <w:left w:val="none" w:sz="0" w:space="0" w:color="auto"/>
            <w:bottom w:val="none" w:sz="0" w:space="0" w:color="auto"/>
            <w:right w:val="none" w:sz="0" w:space="0" w:color="auto"/>
          </w:divBdr>
        </w:div>
        <w:div w:id="1037975891">
          <w:marLeft w:val="0"/>
          <w:marRight w:val="0"/>
          <w:marTop w:val="0"/>
          <w:marBottom w:val="0"/>
          <w:divBdr>
            <w:top w:val="none" w:sz="0" w:space="0" w:color="auto"/>
            <w:left w:val="none" w:sz="0" w:space="0" w:color="auto"/>
            <w:bottom w:val="none" w:sz="0" w:space="0" w:color="auto"/>
            <w:right w:val="none" w:sz="0" w:space="0" w:color="auto"/>
          </w:divBdr>
        </w:div>
        <w:div w:id="960770886">
          <w:marLeft w:val="0"/>
          <w:marRight w:val="0"/>
          <w:marTop w:val="0"/>
          <w:marBottom w:val="0"/>
          <w:divBdr>
            <w:top w:val="none" w:sz="0" w:space="0" w:color="auto"/>
            <w:left w:val="none" w:sz="0" w:space="0" w:color="auto"/>
            <w:bottom w:val="none" w:sz="0" w:space="0" w:color="auto"/>
            <w:right w:val="none" w:sz="0" w:space="0" w:color="auto"/>
          </w:divBdr>
        </w:div>
      </w:divsChild>
    </w:div>
    <w:div w:id="763068228">
      <w:bodyDiv w:val="1"/>
      <w:marLeft w:val="0"/>
      <w:marRight w:val="0"/>
      <w:marTop w:val="0"/>
      <w:marBottom w:val="0"/>
      <w:divBdr>
        <w:top w:val="none" w:sz="0" w:space="0" w:color="auto"/>
        <w:left w:val="none" w:sz="0" w:space="0" w:color="auto"/>
        <w:bottom w:val="none" w:sz="0" w:space="0" w:color="auto"/>
        <w:right w:val="none" w:sz="0" w:space="0" w:color="auto"/>
      </w:divBdr>
      <w:divsChild>
        <w:div w:id="1056205419">
          <w:marLeft w:val="-720"/>
          <w:marRight w:val="0"/>
          <w:marTop w:val="0"/>
          <w:marBottom w:val="0"/>
          <w:divBdr>
            <w:top w:val="none" w:sz="0" w:space="0" w:color="auto"/>
            <w:left w:val="none" w:sz="0" w:space="0" w:color="auto"/>
            <w:bottom w:val="none" w:sz="0" w:space="0" w:color="auto"/>
            <w:right w:val="none" w:sz="0" w:space="0" w:color="auto"/>
          </w:divBdr>
        </w:div>
      </w:divsChild>
    </w:div>
    <w:div w:id="960889341">
      <w:bodyDiv w:val="1"/>
      <w:marLeft w:val="0"/>
      <w:marRight w:val="0"/>
      <w:marTop w:val="0"/>
      <w:marBottom w:val="0"/>
      <w:divBdr>
        <w:top w:val="none" w:sz="0" w:space="0" w:color="auto"/>
        <w:left w:val="none" w:sz="0" w:space="0" w:color="auto"/>
        <w:bottom w:val="none" w:sz="0" w:space="0" w:color="auto"/>
        <w:right w:val="none" w:sz="0" w:space="0" w:color="auto"/>
      </w:divBdr>
    </w:div>
    <w:div w:id="1008213360">
      <w:bodyDiv w:val="1"/>
      <w:marLeft w:val="0"/>
      <w:marRight w:val="0"/>
      <w:marTop w:val="0"/>
      <w:marBottom w:val="0"/>
      <w:divBdr>
        <w:top w:val="none" w:sz="0" w:space="0" w:color="auto"/>
        <w:left w:val="none" w:sz="0" w:space="0" w:color="auto"/>
        <w:bottom w:val="none" w:sz="0" w:space="0" w:color="auto"/>
        <w:right w:val="none" w:sz="0" w:space="0" w:color="auto"/>
      </w:divBdr>
    </w:div>
    <w:div w:id="1025518772">
      <w:bodyDiv w:val="1"/>
      <w:marLeft w:val="0"/>
      <w:marRight w:val="0"/>
      <w:marTop w:val="0"/>
      <w:marBottom w:val="0"/>
      <w:divBdr>
        <w:top w:val="none" w:sz="0" w:space="0" w:color="auto"/>
        <w:left w:val="none" w:sz="0" w:space="0" w:color="auto"/>
        <w:bottom w:val="none" w:sz="0" w:space="0" w:color="auto"/>
        <w:right w:val="none" w:sz="0" w:space="0" w:color="auto"/>
      </w:divBdr>
    </w:div>
    <w:div w:id="1049302006">
      <w:bodyDiv w:val="1"/>
      <w:marLeft w:val="0"/>
      <w:marRight w:val="0"/>
      <w:marTop w:val="0"/>
      <w:marBottom w:val="0"/>
      <w:divBdr>
        <w:top w:val="none" w:sz="0" w:space="0" w:color="auto"/>
        <w:left w:val="none" w:sz="0" w:space="0" w:color="auto"/>
        <w:bottom w:val="none" w:sz="0" w:space="0" w:color="auto"/>
        <w:right w:val="none" w:sz="0" w:space="0" w:color="auto"/>
      </w:divBdr>
    </w:div>
    <w:div w:id="1120759654">
      <w:bodyDiv w:val="1"/>
      <w:marLeft w:val="0"/>
      <w:marRight w:val="0"/>
      <w:marTop w:val="0"/>
      <w:marBottom w:val="0"/>
      <w:divBdr>
        <w:top w:val="none" w:sz="0" w:space="0" w:color="auto"/>
        <w:left w:val="none" w:sz="0" w:space="0" w:color="auto"/>
        <w:bottom w:val="none" w:sz="0" w:space="0" w:color="auto"/>
        <w:right w:val="none" w:sz="0" w:space="0" w:color="auto"/>
      </w:divBdr>
    </w:div>
    <w:div w:id="1137651235">
      <w:bodyDiv w:val="1"/>
      <w:marLeft w:val="0"/>
      <w:marRight w:val="0"/>
      <w:marTop w:val="0"/>
      <w:marBottom w:val="0"/>
      <w:divBdr>
        <w:top w:val="none" w:sz="0" w:space="0" w:color="auto"/>
        <w:left w:val="none" w:sz="0" w:space="0" w:color="auto"/>
        <w:bottom w:val="none" w:sz="0" w:space="0" w:color="auto"/>
        <w:right w:val="none" w:sz="0" w:space="0" w:color="auto"/>
      </w:divBdr>
    </w:div>
    <w:div w:id="1151287768">
      <w:bodyDiv w:val="1"/>
      <w:marLeft w:val="0"/>
      <w:marRight w:val="0"/>
      <w:marTop w:val="0"/>
      <w:marBottom w:val="0"/>
      <w:divBdr>
        <w:top w:val="none" w:sz="0" w:space="0" w:color="auto"/>
        <w:left w:val="none" w:sz="0" w:space="0" w:color="auto"/>
        <w:bottom w:val="none" w:sz="0" w:space="0" w:color="auto"/>
        <w:right w:val="none" w:sz="0" w:space="0" w:color="auto"/>
      </w:divBdr>
      <w:divsChild>
        <w:div w:id="661933810">
          <w:marLeft w:val="-720"/>
          <w:marRight w:val="0"/>
          <w:marTop w:val="0"/>
          <w:marBottom w:val="0"/>
          <w:divBdr>
            <w:top w:val="none" w:sz="0" w:space="0" w:color="auto"/>
            <w:left w:val="none" w:sz="0" w:space="0" w:color="auto"/>
            <w:bottom w:val="none" w:sz="0" w:space="0" w:color="auto"/>
            <w:right w:val="none" w:sz="0" w:space="0" w:color="auto"/>
          </w:divBdr>
        </w:div>
      </w:divsChild>
    </w:div>
    <w:div w:id="1228415708">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422332045">
      <w:bodyDiv w:val="1"/>
      <w:marLeft w:val="0"/>
      <w:marRight w:val="0"/>
      <w:marTop w:val="0"/>
      <w:marBottom w:val="0"/>
      <w:divBdr>
        <w:top w:val="none" w:sz="0" w:space="0" w:color="auto"/>
        <w:left w:val="none" w:sz="0" w:space="0" w:color="auto"/>
        <w:bottom w:val="none" w:sz="0" w:space="0" w:color="auto"/>
        <w:right w:val="none" w:sz="0" w:space="0" w:color="auto"/>
      </w:divBdr>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5467232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958">
          <w:marLeft w:val="-720"/>
          <w:marRight w:val="0"/>
          <w:marTop w:val="0"/>
          <w:marBottom w:val="0"/>
          <w:divBdr>
            <w:top w:val="none" w:sz="0" w:space="0" w:color="auto"/>
            <w:left w:val="none" w:sz="0" w:space="0" w:color="auto"/>
            <w:bottom w:val="none" w:sz="0" w:space="0" w:color="auto"/>
            <w:right w:val="none" w:sz="0" w:space="0" w:color="auto"/>
          </w:divBdr>
        </w:div>
      </w:divsChild>
    </w:div>
    <w:div w:id="1547060083">
      <w:bodyDiv w:val="1"/>
      <w:marLeft w:val="0"/>
      <w:marRight w:val="0"/>
      <w:marTop w:val="0"/>
      <w:marBottom w:val="0"/>
      <w:divBdr>
        <w:top w:val="none" w:sz="0" w:space="0" w:color="auto"/>
        <w:left w:val="none" w:sz="0" w:space="0" w:color="auto"/>
        <w:bottom w:val="none" w:sz="0" w:space="0" w:color="auto"/>
        <w:right w:val="none" w:sz="0" w:space="0" w:color="auto"/>
      </w:divBdr>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583417150">
      <w:bodyDiv w:val="1"/>
      <w:marLeft w:val="0"/>
      <w:marRight w:val="0"/>
      <w:marTop w:val="0"/>
      <w:marBottom w:val="0"/>
      <w:divBdr>
        <w:top w:val="none" w:sz="0" w:space="0" w:color="auto"/>
        <w:left w:val="none" w:sz="0" w:space="0" w:color="auto"/>
        <w:bottom w:val="none" w:sz="0" w:space="0" w:color="auto"/>
        <w:right w:val="none" w:sz="0" w:space="0" w:color="auto"/>
      </w:divBdr>
    </w:div>
    <w:div w:id="1594239529">
      <w:bodyDiv w:val="1"/>
      <w:marLeft w:val="0"/>
      <w:marRight w:val="0"/>
      <w:marTop w:val="0"/>
      <w:marBottom w:val="0"/>
      <w:divBdr>
        <w:top w:val="none" w:sz="0" w:space="0" w:color="auto"/>
        <w:left w:val="none" w:sz="0" w:space="0" w:color="auto"/>
        <w:bottom w:val="none" w:sz="0" w:space="0" w:color="auto"/>
        <w:right w:val="none" w:sz="0" w:space="0" w:color="auto"/>
      </w:divBdr>
      <w:divsChild>
        <w:div w:id="480076129">
          <w:marLeft w:val="-720"/>
          <w:marRight w:val="0"/>
          <w:marTop w:val="0"/>
          <w:marBottom w:val="0"/>
          <w:divBdr>
            <w:top w:val="none" w:sz="0" w:space="0" w:color="auto"/>
            <w:left w:val="none" w:sz="0" w:space="0" w:color="auto"/>
            <w:bottom w:val="none" w:sz="0" w:space="0" w:color="auto"/>
            <w:right w:val="none" w:sz="0" w:space="0" w:color="auto"/>
          </w:divBdr>
        </w:div>
      </w:divsChild>
    </w:div>
    <w:div w:id="1604802108">
      <w:bodyDiv w:val="1"/>
      <w:marLeft w:val="0"/>
      <w:marRight w:val="0"/>
      <w:marTop w:val="0"/>
      <w:marBottom w:val="0"/>
      <w:divBdr>
        <w:top w:val="none" w:sz="0" w:space="0" w:color="auto"/>
        <w:left w:val="none" w:sz="0" w:space="0" w:color="auto"/>
        <w:bottom w:val="none" w:sz="0" w:space="0" w:color="auto"/>
        <w:right w:val="none" w:sz="0" w:space="0" w:color="auto"/>
      </w:divBdr>
    </w:div>
    <w:div w:id="1793090207">
      <w:bodyDiv w:val="1"/>
      <w:marLeft w:val="0"/>
      <w:marRight w:val="0"/>
      <w:marTop w:val="0"/>
      <w:marBottom w:val="0"/>
      <w:divBdr>
        <w:top w:val="none" w:sz="0" w:space="0" w:color="auto"/>
        <w:left w:val="none" w:sz="0" w:space="0" w:color="auto"/>
        <w:bottom w:val="none" w:sz="0" w:space="0" w:color="auto"/>
        <w:right w:val="none" w:sz="0" w:space="0" w:color="auto"/>
      </w:divBdr>
    </w:div>
    <w:div w:id="1804691018">
      <w:bodyDiv w:val="1"/>
      <w:marLeft w:val="0"/>
      <w:marRight w:val="0"/>
      <w:marTop w:val="0"/>
      <w:marBottom w:val="0"/>
      <w:divBdr>
        <w:top w:val="none" w:sz="0" w:space="0" w:color="auto"/>
        <w:left w:val="none" w:sz="0" w:space="0" w:color="auto"/>
        <w:bottom w:val="none" w:sz="0" w:space="0" w:color="auto"/>
        <w:right w:val="none" w:sz="0" w:space="0" w:color="auto"/>
      </w:divBdr>
    </w:div>
    <w:div w:id="208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7.png"/><Relationship Id="rId21" Type="http://schemas.openxmlformats.org/officeDocument/2006/relationships/diagramQuickStyle" Target="diagrams/quickStyle2.xml"/><Relationship Id="rId34" Type="http://schemas.openxmlformats.org/officeDocument/2006/relationships/diagramData" Target="diagrams/data4.xml"/><Relationship Id="rId42" Type="http://schemas.microsoft.com/office/2016/09/relationships/commentsIds" Target="commentsIds.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image" Target="media/image5.png"/><Relationship Id="rId37" Type="http://schemas.openxmlformats.org/officeDocument/2006/relationships/diagramColors" Target="diagrams/colors4.xml"/><Relationship Id="rId40" Type="http://schemas.openxmlformats.org/officeDocument/2006/relationships/comments" Target="comments.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4.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image" Target="media/image4.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jpeg"/><Relationship Id="rId35" Type="http://schemas.openxmlformats.org/officeDocument/2006/relationships/diagramLayout" Target="diagrams/layout4.xml"/><Relationship Id="rId43" Type="http://schemas.microsoft.com/office/2018/08/relationships/commentsExtensible" Target="commentsExtensible.xml"/><Relationship Id="rId48"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6.png"/><Relationship Id="rId38" Type="http://schemas.microsoft.com/office/2007/relationships/diagramDrawing" Target="diagrams/drawing4.xml"/><Relationship Id="rId46" Type="http://schemas.microsoft.com/office/2011/relationships/people" Target="people.xml"/><Relationship Id="rId20" Type="http://schemas.openxmlformats.org/officeDocument/2006/relationships/diagramLayout" Target="diagrams/layout2.xml"/><Relationship Id="rId41"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E748A-1623-4F72-8022-FCB056CED7A0}"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CAE4F270-E9A0-4705-B704-7C6F38BCFA9C}">
      <dgm:prSet phldrT="[Texto]"/>
      <dgm:spPr/>
      <dgm:t>
        <a:bodyPr/>
        <a:lstStyle/>
        <a:p>
          <a:r>
            <a:rPr lang="es-EC"/>
            <a:t>Implementación de un simulador basado en GNPy (Python) </a:t>
          </a:r>
        </a:p>
      </dgm:t>
    </dgm:pt>
    <dgm:pt modelId="{0CF9E3D8-9CCD-4FD6-B509-68300BD93514}" type="parTrans" cxnId="{AA75EB70-9B94-442C-823C-428FA3F27372}">
      <dgm:prSet/>
      <dgm:spPr/>
      <dgm:t>
        <a:bodyPr/>
        <a:lstStyle/>
        <a:p>
          <a:endParaRPr lang="es-EC"/>
        </a:p>
      </dgm:t>
    </dgm:pt>
    <dgm:pt modelId="{A81C0E42-202F-4CA6-9502-B6556564BD21}" type="sibTrans" cxnId="{AA75EB70-9B94-442C-823C-428FA3F27372}">
      <dgm:prSet/>
      <dgm:spPr/>
      <dgm:t>
        <a:bodyPr/>
        <a:lstStyle/>
        <a:p>
          <a:endParaRPr lang="es-EC"/>
        </a:p>
      </dgm:t>
    </dgm:pt>
    <dgm:pt modelId="{C2727604-C128-4AB0-89A6-538645223CFB}">
      <dgm:prSet phldrT="[Texto]"/>
      <dgm:spPr/>
      <dgm:t>
        <a:bodyPr/>
        <a:lstStyle/>
        <a:p>
          <a:pPr algn="ctr"/>
          <a:r>
            <a:rPr lang="es-EC"/>
            <a:t>Fortalezas</a:t>
          </a:r>
        </a:p>
        <a:p>
          <a:pPr algn="just"/>
          <a:r>
            <a:rPr lang="es-EC"/>
            <a:t>- Software libre y de código abierto.</a:t>
          </a:r>
        </a:p>
        <a:p>
          <a:pPr algn="just">
            <a:buFont typeface="Times New Roman" panose="02020603050405020304" pitchFamily="18" charset="0"/>
            <a:buChar char="•"/>
          </a:pPr>
          <a:r>
            <a:rPr lang="es-EC"/>
            <a:t>- Sencillo de usar y de personalizar.</a:t>
          </a:r>
        </a:p>
        <a:p>
          <a:pPr algn="just">
            <a:buFont typeface="Times New Roman" panose="02020603050405020304" pitchFamily="18" charset="0"/>
            <a:buChar char="•"/>
          </a:pPr>
          <a:r>
            <a:rPr lang="es-EC"/>
            <a:t>- Facilidad para encontrar información.</a:t>
          </a:r>
        </a:p>
      </dgm:t>
    </dgm:pt>
    <dgm:pt modelId="{94430630-7667-400E-904E-B2B86B20F02C}" type="parTrans" cxnId="{4EA95098-BB4F-4EC7-9E8D-FAEA91F49C5C}">
      <dgm:prSet/>
      <dgm:spPr/>
      <dgm:t>
        <a:bodyPr/>
        <a:lstStyle/>
        <a:p>
          <a:endParaRPr lang="es-EC"/>
        </a:p>
      </dgm:t>
    </dgm:pt>
    <dgm:pt modelId="{3E099A4B-B88F-47ED-B9FB-84830FF7BEFA}" type="sibTrans" cxnId="{4EA95098-BB4F-4EC7-9E8D-FAEA91F49C5C}">
      <dgm:prSet/>
      <dgm:spPr/>
      <dgm:t>
        <a:bodyPr/>
        <a:lstStyle/>
        <a:p>
          <a:endParaRPr lang="es-EC"/>
        </a:p>
      </dgm:t>
    </dgm:pt>
    <dgm:pt modelId="{9FFB3BF4-AA5D-4FDE-81A7-857488427866}">
      <dgm:prSet phldrT="[Texto]"/>
      <dgm:spPr/>
      <dgm:t>
        <a:bodyPr/>
        <a:lstStyle/>
        <a:p>
          <a:pPr algn="ctr"/>
          <a:r>
            <a:rPr lang="es-EC"/>
            <a:t>Oprtunidades</a:t>
          </a:r>
        </a:p>
        <a:p>
          <a:pPr algn="just"/>
          <a:r>
            <a:rPr lang="es-EC"/>
            <a:t>- Colaboración entre estudiantes y profesores para mejorar el simulador.</a:t>
          </a:r>
        </a:p>
        <a:p>
          <a:pPr algn="just">
            <a:buFont typeface="Times New Roman" panose="02020603050405020304" pitchFamily="18" charset="0"/>
            <a:buChar char="•"/>
          </a:pPr>
          <a:r>
            <a:rPr lang="es-EC"/>
            <a:t>- Mejorar la capacidad en programación de Python. </a:t>
          </a:r>
        </a:p>
      </dgm:t>
    </dgm:pt>
    <dgm:pt modelId="{5D17B90F-739D-47BA-B619-23516018B9B6}" type="parTrans" cxnId="{448167AD-AA9D-4E9C-A6F2-EEFE50AAC185}">
      <dgm:prSet/>
      <dgm:spPr/>
      <dgm:t>
        <a:bodyPr/>
        <a:lstStyle/>
        <a:p>
          <a:endParaRPr lang="es-EC"/>
        </a:p>
      </dgm:t>
    </dgm:pt>
    <dgm:pt modelId="{BDB5FCCB-CE03-48A0-BF58-2C58A2B428C4}" type="sibTrans" cxnId="{448167AD-AA9D-4E9C-A6F2-EEFE50AAC185}">
      <dgm:prSet/>
      <dgm:spPr/>
      <dgm:t>
        <a:bodyPr/>
        <a:lstStyle/>
        <a:p>
          <a:endParaRPr lang="es-EC"/>
        </a:p>
      </dgm:t>
    </dgm:pt>
    <dgm:pt modelId="{E671715B-53BC-4092-B9F2-AB10B1B23754}">
      <dgm:prSet phldrT="[Texto]"/>
      <dgm:spPr/>
      <dgm:t>
        <a:bodyPr/>
        <a:lstStyle/>
        <a:p>
          <a:pPr algn="ctr"/>
          <a:r>
            <a:rPr lang="es-EC"/>
            <a:t>Debilidades</a:t>
          </a:r>
        </a:p>
        <a:p>
          <a:pPr algn="just"/>
          <a:r>
            <a:rPr lang="es-EC"/>
            <a:t>- Requiere conocimientos avanzados de programación.</a:t>
          </a:r>
        </a:p>
        <a:p>
          <a:pPr algn="just">
            <a:buFont typeface="Times New Roman" panose="02020603050405020304" pitchFamily="18" charset="0"/>
            <a:buChar char="•"/>
          </a:pPr>
          <a:r>
            <a:rPr lang="es-EC"/>
            <a:t>- Puede ser necesario la integración con otras herramientas.</a:t>
          </a:r>
        </a:p>
      </dgm:t>
    </dgm:pt>
    <dgm:pt modelId="{143549B1-A77A-4B42-AFDF-8DE041CFF081}" type="parTrans" cxnId="{5690F0B0-1049-443A-892C-2FF53C40761A}">
      <dgm:prSet/>
      <dgm:spPr/>
      <dgm:t>
        <a:bodyPr/>
        <a:lstStyle/>
        <a:p>
          <a:endParaRPr lang="es-EC"/>
        </a:p>
      </dgm:t>
    </dgm:pt>
    <dgm:pt modelId="{4ABCA8B8-2BDA-436B-B1B8-A49BEC28CFB7}" type="sibTrans" cxnId="{5690F0B0-1049-443A-892C-2FF53C40761A}">
      <dgm:prSet/>
      <dgm:spPr/>
      <dgm:t>
        <a:bodyPr/>
        <a:lstStyle/>
        <a:p>
          <a:endParaRPr lang="es-EC"/>
        </a:p>
      </dgm:t>
    </dgm:pt>
    <dgm:pt modelId="{8539DE4D-729E-431E-8B57-42CCCEAEE466}">
      <dgm:prSet phldrT="[Texto]"/>
      <dgm:spPr/>
      <dgm:t>
        <a:bodyPr/>
        <a:lstStyle/>
        <a:p>
          <a:pPr algn="ctr"/>
          <a:r>
            <a:rPr lang="es-EC"/>
            <a:t>Amenazas</a:t>
          </a:r>
        </a:p>
        <a:p>
          <a:pPr algn="just"/>
          <a:r>
            <a:rPr lang="es-EC"/>
            <a:t>-Pueden surgir problemas de compatibilidad con nuevas versiones.</a:t>
          </a:r>
        </a:p>
        <a:p>
          <a:pPr algn="ctr"/>
          <a:endParaRPr lang="es-EC"/>
        </a:p>
        <a:p>
          <a:pPr algn="ctr"/>
          <a:endParaRPr lang="es-EC"/>
        </a:p>
      </dgm:t>
    </dgm:pt>
    <dgm:pt modelId="{A9B02C73-0531-443C-ABCC-7F7B1386812A}" type="parTrans" cxnId="{37A8A112-2CBB-40F5-BF23-AD604FE65534}">
      <dgm:prSet/>
      <dgm:spPr/>
      <dgm:t>
        <a:bodyPr/>
        <a:lstStyle/>
        <a:p>
          <a:endParaRPr lang="es-EC"/>
        </a:p>
      </dgm:t>
    </dgm:pt>
    <dgm:pt modelId="{96A14972-1D4C-4A4C-8CA7-D4B6D07468E7}" type="sibTrans" cxnId="{37A8A112-2CBB-40F5-BF23-AD604FE65534}">
      <dgm:prSet/>
      <dgm:spPr/>
      <dgm:t>
        <a:bodyPr/>
        <a:lstStyle/>
        <a:p>
          <a:endParaRPr lang="es-EC"/>
        </a:p>
      </dgm:t>
    </dgm:pt>
    <dgm:pt modelId="{B6E4842A-EB93-4808-9B95-F38EE7B7D6E8}" type="pres">
      <dgm:prSet presAssocID="{144E748A-1623-4F72-8022-FCB056CED7A0}" presName="diagram" presStyleCnt="0">
        <dgm:presLayoutVars>
          <dgm:chMax val="1"/>
          <dgm:dir/>
          <dgm:animLvl val="ctr"/>
          <dgm:resizeHandles val="exact"/>
        </dgm:presLayoutVars>
      </dgm:prSet>
      <dgm:spPr/>
    </dgm:pt>
    <dgm:pt modelId="{3B1E3BAC-A11A-47F7-A8FD-AA6F025FBCEA}" type="pres">
      <dgm:prSet presAssocID="{144E748A-1623-4F72-8022-FCB056CED7A0}" presName="matrix" presStyleCnt="0"/>
      <dgm:spPr/>
    </dgm:pt>
    <dgm:pt modelId="{2BEEC7CB-F636-406B-A607-A004AF6BFB6B}" type="pres">
      <dgm:prSet presAssocID="{144E748A-1623-4F72-8022-FCB056CED7A0}" presName="tile1" presStyleLbl="node1" presStyleIdx="0" presStyleCnt="4"/>
      <dgm:spPr/>
    </dgm:pt>
    <dgm:pt modelId="{A18B5182-E515-4BBB-86C1-2C6A4AA134F1}" type="pres">
      <dgm:prSet presAssocID="{144E748A-1623-4F72-8022-FCB056CED7A0}" presName="tile1text" presStyleLbl="node1" presStyleIdx="0" presStyleCnt="4">
        <dgm:presLayoutVars>
          <dgm:chMax val="0"/>
          <dgm:chPref val="0"/>
          <dgm:bulletEnabled val="1"/>
        </dgm:presLayoutVars>
      </dgm:prSet>
      <dgm:spPr/>
    </dgm:pt>
    <dgm:pt modelId="{8D51198E-D019-4F8E-A377-6B7FD08CD446}" type="pres">
      <dgm:prSet presAssocID="{144E748A-1623-4F72-8022-FCB056CED7A0}" presName="tile2" presStyleLbl="node1" presStyleIdx="1" presStyleCnt="4"/>
      <dgm:spPr/>
    </dgm:pt>
    <dgm:pt modelId="{46F335ED-3C72-45B6-8CBC-F2CA50C4F69D}" type="pres">
      <dgm:prSet presAssocID="{144E748A-1623-4F72-8022-FCB056CED7A0}" presName="tile2text" presStyleLbl="node1" presStyleIdx="1" presStyleCnt="4">
        <dgm:presLayoutVars>
          <dgm:chMax val="0"/>
          <dgm:chPref val="0"/>
          <dgm:bulletEnabled val="1"/>
        </dgm:presLayoutVars>
      </dgm:prSet>
      <dgm:spPr/>
    </dgm:pt>
    <dgm:pt modelId="{EB795E47-3A95-4E52-B541-C91240F6ECE4}" type="pres">
      <dgm:prSet presAssocID="{144E748A-1623-4F72-8022-FCB056CED7A0}" presName="tile3" presStyleLbl="node1" presStyleIdx="2" presStyleCnt="4"/>
      <dgm:spPr/>
    </dgm:pt>
    <dgm:pt modelId="{AB411DBD-4BB0-4386-8C70-A2FE149994B4}" type="pres">
      <dgm:prSet presAssocID="{144E748A-1623-4F72-8022-FCB056CED7A0}" presName="tile3text" presStyleLbl="node1" presStyleIdx="2" presStyleCnt="4">
        <dgm:presLayoutVars>
          <dgm:chMax val="0"/>
          <dgm:chPref val="0"/>
          <dgm:bulletEnabled val="1"/>
        </dgm:presLayoutVars>
      </dgm:prSet>
      <dgm:spPr/>
    </dgm:pt>
    <dgm:pt modelId="{9D05EFBC-35DD-46FD-8474-6E59D755CC1A}" type="pres">
      <dgm:prSet presAssocID="{144E748A-1623-4F72-8022-FCB056CED7A0}" presName="tile4" presStyleLbl="node1" presStyleIdx="3" presStyleCnt="4"/>
      <dgm:spPr/>
    </dgm:pt>
    <dgm:pt modelId="{B6193AA0-5424-4F46-95C4-5734E0874911}" type="pres">
      <dgm:prSet presAssocID="{144E748A-1623-4F72-8022-FCB056CED7A0}" presName="tile4text" presStyleLbl="node1" presStyleIdx="3" presStyleCnt="4">
        <dgm:presLayoutVars>
          <dgm:chMax val="0"/>
          <dgm:chPref val="0"/>
          <dgm:bulletEnabled val="1"/>
        </dgm:presLayoutVars>
      </dgm:prSet>
      <dgm:spPr/>
    </dgm:pt>
    <dgm:pt modelId="{912C19C0-D1F0-4B06-B4A0-BEE890BAFC5F}" type="pres">
      <dgm:prSet presAssocID="{144E748A-1623-4F72-8022-FCB056CED7A0}" presName="centerTile" presStyleLbl="fgShp" presStyleIdx="0" presStyleCnt="1">
        <dgm:presLayoutVars>
          <dgm:chMax val="0"/>
          <dgm:chPref val="0"/>
        </dgm:presLayoutVars>
      </dgm:prSet>
      <dgm:spPr/>
    </dgm:pt>
  </dgm:ptLst>
  <dgm:cxnLst>
    <dgm:cxn modelId="{1FAB1101-E4E3-4676-8591-0D1527E21F18}" type="presOf" srcId="{C2727604-C128-4AB0-89A6-538645223CFB}" destId="{2BEEC7CB-F636-406B-A607-A004AF6BFB6B}" srcOrd="0" destOrd="0" presId="urn:microsoft.com/office/officeart/2005/8/layout/matrix1"/>
    <dgm:cxn modelId="{27AEAE02-7CAC-41E0-9621-C542DD6B1884}" type="presOf" srcId="{9FFB3BF4-AA5D-4FDE-81A7-857488427866}" destId="{46F335ED-3C72-45B6-8CBC-F2CA50C4F69D}" srcOrd="1" destOrd="0" presId="urn:microsoft.com/office/officeart/2005/8/layout/matrix1"/>
    <dgm:cxn modelId="{37A8A112-2CBB-40F5-BF23-AD604FE65534}" srcId="{CAE4F270-E9A0-4705-B704-7C6F38BCFA9C}" destId="{8539DE4D-729E-431E-8B57-42CCCEAEE466}" srcOrd="3" destOrd="0" parTransId="{A9B02C73-0531-443C-ABCC-7F7B1386812A}" sibTransId="{96A14972-1D4C-4A4C-8CA7-D4B6D07468E7}"/>
    <dgm:cxn modelId="{CB797715-1BBB-4442-A7C7-493BC6B2E791}" type="presOf" srcId="{E671715B-53BC-4092-B9F2-AB10B1B23754}" destId="{AB411DBD-4BB0-4386-8C70-A2FE149994B4}" srcOrd="1" destOrd="0" presId="urn:microsoft.com/office/officeart/2005/8/layout/matrix1"/>
    <dgm:cxn modelId="{FB5ACB2D-B7C0-463C-89CF-1069353EA252}" type="presOf" srcId="{E671715B-53BC-4092-B9F2-AB10B1B23754}" destId="{EB795E47-3A95-4E52-B541-C91240F6ECE4}" srcOrd="0" destOrd="0" presId="urn:microsoft.com/office/officeart/2005/8/layout/matrix1"/>
    <dgm:cxn modelId="{AA75EB70-9B94-442C-823C-428FA3F27372}" srcId="{144E748A-1623-4F72-8022-FCB056CED7A0}" destId="{CAE4F270-E9A0-4705-B704-7C6F38BCFA9C}" srcOrd="0" destOrd="0" parTransId="{0CF9E3D8-9CCD-4FD6-B509-68300BD93514}" sibTransId="{A81C0E42-202F-4CA6-9502-B6556564BD21}"/>
    <dgm:cxn modelId="{E314FF76-B7E1-4713-A5CC-49D30FCD2341}" type="presOf" srcId="{9FFB3BF4-AA5D-4FDE-81A7-857488427866}" destId="{8D51198E-D019-4F8E-A377-6B7FD08CD446}" srcOrd="0" destOrd="0" presId="urn:microsoft.com/office/officeart/2005/8/layout/matrix1"/>
    <dgm:cxn modelId="{333E1C80-4A53-4A40-ADB0-0B443A342B88}" type="presOf" srcId="{8539DE4D-729E-431E-8B57-42CCCEAEE466}" destId="{B6193AA0-5424-4F46-95C4-5734E0874911}" srcOrd="1" destOrd="0" presId="urn:microsoft.com/office/officeart/2005/8/layout/matrix1"/>
    <dgm:cxn modelId="{4EA95098-BB4F-4EC7-9E8D-FAEA91F49C5C}" srcId="{CAE4F270-E9A0-4705-B704-7C6F38BCFA9C}" destId="{C2727604-C128-4AB0-89A6-538645223CFB}" srcOrd="0" destOrd="0" parTransId="{94430630-7667-400E-904E-B2B86B20F02C}" sibTransId="{3E099A4B-B88F-47ED-B9FB-84830FF7BEFA}"/>
    <dgm:cxn modelId="{F083A89C-435F-4786-8240-AF8295012D23}" type="presOf" srcId="{144E748A-1623-4F72-8022-FCB056CED7A0}" destId="{B6E4842A-EB93-4808-9B95-F38EE7B7D6E8}" srcOrd="0" destOrd="0" presId="urn:microsoft.com/office/officeart/2005/8/layout/matrix1"/>
    <dgm:cxn modelId="{F9619AA6-C7D8-4CE7-81E7-AF9A5E9BC4C3}" type="presOf" srcId="{CAE4F270-E9A0-4705-B704-7C6F38BCFA9C}" destId="{912C19C0-D1F0-4B06-B4A0-BEE890BAFC5F}" srcOrd="0" destOrd="0" presId="urn:microsoft.com/office/officeart/2005/8/layout/matrix1"/>
    <dgm:cxn modelId="{448167AD-AA9D-4E9C-A6F2-EEFE50AAC185}" srcId="{CAE4F270-E9A0-4705-B704-7C6F38BCFA9C}" destId="{9FFB3BF4-AA5D-4FDE-81A7-857488427866}" srcOrd="1" destOrd="0" parTransId="{5D17B90F-739D-47BA-B619-23516018B9B6}" sibTransId="{BDB5FCCB-CE03-48A0-BF58-2C58A2B428C4}"/>
    <dgm:cxn modelId="{1F04BDAD-6194-4346-8F43-2ABB07C25FCC}" type="presOf" srcId="{C2727604-C128-4AB0-89A6-538645223CFB}" destId="{A18B5182-E515-4BBB-86C1-2C6A4AA134F1}" srcOrd="1" destOrd="0" presId="urn:microsoft.com/office/officeart/2005/8/layout/matrix1"/>
    <dgm:cxn modelId="{5690F0B0-1049-443A-892C-2FF53C40761A}" srcId="{CAE4F270-E9A0-4705-B704-7C6F38BCFA9C}" destId="{E671715B-53BC-4092-B9F2-AB10B1B23754}" srcOrd="2" destOrd="0" parTransId="{143549B1-A77A-4B42-AFDF-8DE041CFF081}" sibTransId="{4ABCA8B8-2BDA-436B-B1B8-A49BEC28CFB7}"/>
    <dgm:cxn modelId="{56B990E5-35C9-4FB9-A99A-F330186B1628}" type="presOf" srcId="{8539DE4D-729E-431E-8B57-42CCCEAEE466}" destId="{9D05EFBC-35DD-46FD-8474-6E59D755CC1A}" srcOrd="0" destOrd="0" presId="urn:microsoft.com/office/officeart/2005/8/layout/matrix1"/>
    <dgm:cxn modelId="{80E62F37-58C7-4599-98F3-C1BBAF047A07}" type="presParOf" srcId="{B6E4842A-EB93-4808-9B95-F38EE7B7D6E8}" destId="{3B1E3BAC-A11A-47F7-A8FD-AA6F025FBCEA}" srcOrd="0" destOrd="0" presId="urn:microsoft.com/office/officeart/2005/8/layout/matrix1"/>
    <dgm:cxn modelId="{B65D61B5-26A3-435A-91A1-56B377BF0DE5}" type="presParOf" srcId="{3B1E3BAC-A11A-47F7-A8FD-AA6F025FBCEA}" destId="{2BEEC7CB-F636-406B-A607-A004AF6BFB6B}" srcOrd="0" destOrd="0" presId="urn:microsoft.com/office/officeart/2005/8/layout/matrix1"/>
    <dgm:cxn modelId="{7B384331-12BF-47FE-9EB0-011B7216DC6E}" type="presParOf" srcId="{3B1E3BAC-A11A-47F7-A8FD-AA6F025FBCEA}" destId="{A18B5182-E515-4BBB-86C1-2C6A4AA134F1}" srcOrd="1" destOrd="0" presId="urn:microsoft.com/office/officeart/2005/8/layout/matrix1"/>
    <dgm:cxn modelId="{EBC44D01-099C-4C4A-809D-E12079532AB0}" type="presParOf" srcId="{3B1E3BAC-A11A-47F7-A8FD-AA6F025FBCEA}" destId="{8D51198E-D019-4F8E-A377-6B7FD08CD446}" srcOrd="2" destOrd="0" presId="urn:microsoft.com/office/officeart/2005/8/layout/matrix1"/>
    <dgm:cxn modelId="{1DD0EA74-7773-412E-8A89-BB2E7DD90DD9}" type="presParOf" srcId="{3B1E3BAC-A11A-47F7-A8FD-AA6F025FBCEA}" destId="{46F335ED-3C72-45B6-8CBC-F2CA50C4F69D}" srcOrd="3" destOrd="0" presId="urn:microsoft.com/office/officeart/2005/8/layout/matrix1"/>
    <dgm:cxn modelId="{3399C1E4-5C98-4C38-A5D0-A24DB830CD6B}" type="presParOf" srcId="{3B1E3BAC-A11A-47F7-A8FD-AA6F025FBCEA}" destId="{EB795E47-3A95-4E52-B541-C91240F6ECE4}" srcOrd="4" destOrd="0" presId="urn:microsoft.com/office/officeart/2005/8/layout/matrix1"/>
    <dgm:cxn modelId="{98B111D5-AE89-4DDB-BDC1-F7934001CED4}" type="presParOf" srcId="{3B1E3BAC-A11A-47F7-A8FD-AA6F025FBCEA}" destId="{AB411DBD-4BB0-4386-8C70-A2FE149994B4}" srcOrd="5" destOrd="0" presId="urn:microsoft.com/office/officeart/2005/8/layout/matrix1"/>
    <dgm:cxn modelId="{613E49F3-4E23-4694-B6B3-D27D14C45147}" type="presParOf" srcId="{3B1E3BAC-A11A-47F7-A8FD-AA6F025FBCEA}" destId="{9D05EFBC-35DD-46FD-8474-6E59D755CC1A}" srcOrd="6" destOrd="0" presId="urn:microsoft.com/office/officeart/2005/8/layout/matrix1"/>
    <dgm:cxn modelId="{6EAAE91F-C4A6-4CB1-A160-222FC9CC57F3}" type="presParOf" srcId="{3B1E3BAC-A11A-47F7-A8FD-AA6F025FBCEA}" destId="{B6193AA0-5424-4F46-95C4-5734E0874911}" srcOrd="7" destOrd="0" presId="urn:microsoft.com/office/officeart/2005/8/layout/matrix1"/>
    <dgm:cxn modelId="{D00FEBD7-0CBE-4D28-90F9-58B3A81C120C}" type="presParOf" srcId="{B6E4842A-EB93-4808-9B95-F38EE7B7D6E8}" destId="{912C19C0-D1F0-4B06-B4A0-BEE890BAFC5F}"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8E0A6-AE20-4A32-A645-C13F32F735B5}"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03A8C836-47C9-458D-8BE5-C2F2E5929841}">
      <dgm:prSet phldrT="[Texto]"/>
      <dgm:spPr/>
      <dgm:t>
        <a:bodyPr/>
        <a:lstStyle/>
        <a:p>
          <a:r>
            <a:rPr lang="es-EC"/>
            <a:t>Implementación de simuladores comerciales con licencias educativas </a:t>
          </a:r>
        </a:p>
      </dgm:t>
    </dgm:pt>
    <dgm:pt modelId="{A262072B-F32D-41B5-85DB-2119E54AA16A}" type="parTrans" cxnId="{5AA79CA5-4578-4DA4-B416-118D3B2EEE4E}">
      <dgm:prSet/>
      <dgm:spPr/>
      <dgm:t>
        <a:bodyPr/>
        <a:lstStyle/>
        <a:p>
          <a:endParaRPr lang="es-EC"/>
        </a:p>
      </dgm:t>
    </dgm:pt>
    <dgm:pt modelId="{A0E1EC22-2D68-40E6-854F-57981D38CAEA}" type="sibTrans" cxnId="{5AA79CA5-4578-4DA4-B416-118D3B2EEE4E}">
      <dgm:prSet/>
      <dgm:spPr/>
      <dgm:t>
        <a:bodyPr/>
        <a:lstStyle/>
        <a:p>
          <a:endParaRPr lang="es-EC"/>
        </a:p>
      </dgm:t>
    </dgm:pt>
    <dgm:pt modelId="{66FC598A-7317-4E59-90E0-2A4B9BF4CF0C}">
      <dgm:prSet phldrT="[Texto]"/>
      <dgm:spPr/>
      <dgm:t>
        <a:bodyPr/>
        <a:lstStyle/>
        <a:p>
          <a:pPr algn="ctr"/>
          <a:r>
            <a:rPr lang="es-EC"/>
            <a:t>Fortalezas</a:t>
          </a:r>
        </a:p>
        <a:p>
          <a:pPr algn="just"/>
          <a:r>
            <a:rPr lang="es-EC"/>
            <a:t>- Funcionalidades avanzadas.</a:t>
          </a:r>
        </a:p>
        <a:p>
          <a:pPr algn="just">
            <a:buFont typeface="Times New Roman" panose="02020603050405020304" pitchFamily="18" charset="0"/>
            <a:buChar char="•"/>
          </a:pPr>
          <a:r>
            <a:rPr lang="es-EC"/>
            <a:t>- Soporte técnico actualizado.</a:t>
          </a:r>
        </a:p>
      </dgm:t>
    </dgm:pt>
    <dgm:pt modelId="{E7DF6090-F412-46AF-97F6-5290B45F10B6}" type="parTrans" cxnId="{8EF169DE-4A85-48F9-AE39-77961BD18E19}">
      <dgm:prSet/>
      <dgm:spPr/>
      <dgm:t>
        <a:bodyPr/>
        <a:lstStyle/>
        <a:p>
          <a:endParaRPr lang="es-EC"/>
        </a:p>
      </dgm:t>
    </dgm:pt>
    <dgm:pt modelId="{6FBF1104-EE6C-4281-A580-33BDB28E3555}" type="sibTrans" cxnId="{8EF169DE-4A85-48F9-AE39-77961BD18E19}">
      <dgm:prSet/>
      <dgm:spPr/>
      <dgm:t>
        <a:bodyPr/>
        <a:lstStyle/>
        <a:p>
          <a:endParaRPr lang="es-EC"/>
        </a:p>
      </dgm:t>
    </dgm:pt>
    <dgm:pt modelId="{504167CF-F286-4666-B89D-C0FBFF1439EC}">
      <dgm:prSet phldrT="[Texto]"/>
      <dgm:spPr/>
      <dgm:t>
        <a:bodyPr/>
        <a:lstStyle/>
        <a:p>
          <a:pPr algn="ctr"/>
          <a:r>
            <a:rPr lang="es-EC"/>
            <a:t>Oportunidades</a:t>
          </a:r>
        </a:p>
        <a:p>
          <a:pPr algn="just"/>
          <a:r>
            <a:rPr lang="es-EC"/>
            <a:t>- Acceso a tecnologías modernas.</a:t>
          </a:r>
        </a:p>
        <a:p>
          <a:pPr algn="just">
            <a:buFont typeface="Times New Roman" panose="02020603050405020304" pitchFamily="18" charset="0"/>
            <a:buChar char="•"/>
          </a:pPr>
          <a:r>
            <a:rPr lang="es-EC"/>
            <a:t>- Formación en herramientas utilizadas en la industria.</a:t>
          </a:r>
        </a:p>
      </dgm:t>
    </dgm:pt>
    <dgm:pt modelId="{581F3EA9-E037-4542-82E6-7169144356EA}" type="parTrans" cxnId="{80FC7588-EBDB-42A6-B124-5D5E166C86D3}">
      <dgm:prSet/>
      <dgm:spPr/>
      <dgm:t>
        <a:bodyPr/>
        <a:lstStyle/>
        <a:p>
          <a:endParaRPr lang="es-EC"/>
        </a:p>
      </dgm:t>
    </dgm:pt>
    <dgm:pt modelId="{BD53516B-1768-48E8-B739-E1214EF7CBF4}" type="sibTrans" cxnId="{80FC7588-EBDB-42A6-B124-5D5E166C86D3}">
      <dgm:prSet/>
      <dgm:spPr/>
      <dgm:t>
        <a:bodyPr/>
        <a:lstStyle/>
        <a:p>
          <a:endParaRPr lang="es-EC"/>
        </a:p>
      </dgm:t>
    </dgm:pt>
    <dgm:pt modelId="{0C9C44BA-3177-497C-914C-87AA0C7386F2}">
      <dgm:prSet phldrT="[Texto]"/>
      <dgm:spPr/>
      <dgm:t>
        <a:bodyPr/>
        <a:lstStyle/>
        <a:p>
          <a:pPr algn="ctr"/>
          <a:r>
            <a:rPr lang="es-EC"/>
            <a:t>Debilidades</a:t>
          </a:r>
        </a:p>
        <a:p>
          <a:pPr algn="just"/>
          <a:r>
            <a:rPr lang="es-EC"/>
            <a:t>- Costos elevados.</a:t>
          </a:r>
        </a:p>
        <a:p>
          <a:pPr algn="just"/>
          <a:r>
            <a:rPr lang="es-EC"/>
            <a:t>- Dependencia de proveedores externos.</a:t>
          </a:r>
        </a:p>
      </dgm:t>
    </dgm:pt>
    <dgm:pt modelId="{64100FF7-CAD0-4C88-B0EE-8B9E81F18294}" type="parTrans" cxnId="{8E72F536-B880-41CF-9FAC-BEFCCD01F524}">
      <dgm:prSet/>
      <dgm:spPr/>
      <dgm:t>
        <a:bodyPr/>
        <a:lstStyle/>
        <a:p>
          <a:endParaRPr lang="es-EC"/>
        </a:p>
      </dgm:t>
    </dgm:pt>
    <dgm:pt modelId="{D2AA8FAF-20F0-4700-9757-E5C5F5B0D574}" type="sibTrans" cxnId="{8E72F536-B880-41CF-9FAC-BEFCCD01F524}">
      <dgm:prSet/>
      <dgm:spPr/>
      <dgm:t>
        <a:bodyPr/>
        <a:lstStyle/>
        <a:p>
          <a:endParaRPr lang="es-EC"/>
        </a:p>
      </dgm:t>
    </dgm:pt>
    <dgm:pt modelId="{2170AA12-4A9F-4955-8F90-A127CE4BD9E5}">
      <dgm:prSet phldrT="[Texto]"/>
      <dgm:spPr/>
      <dgm:t>
        <a:bodyPr/>
        <a:lstStyle/>
        <a:p>
          <a:pPr algn="ctr"/>
          <a:r>
            <a:rPr lang="es-EC"/>
            <a:t>Amenazas</a:t>
          </a:r>
        </a:p>
        <a:p>
          <a:pPr algn="just"/>
          <a:r>
            <a:rPr lang="es-EC"/>
            <a:t>- Incremento del costo de las licencias al pasar los años.</a:t>
          </a:r>
        </a:p>
        <a:p>
          <a:pPr algn="just">
            <a:buFont typeface="Times New Roman" panose="02020603050405020304" pitchFamily="18" charset="0"/>
            <a:buChar char="•"/>
          </a:pPr>
          <a:r>
            <a:rPr lang="es-EC"/>
            <a:t>- Cambio en las políticas de licencias educativas..</a:t>
          </a:r>
        </a:p>
      </dgm:t>
    </dgm:pt>
    <dgm:pt modelId="{B677BD6C-740B-4766-8DF7-89C727EEC827}" type="parTrans" cxnId="{E45948CD-F4B7-40C9-881A-4A18329A88AB}">
      <dgm:prSet/>
      <dgm:spPr/>
      <dgm:t>
        <a:bodyPr/>
        <a:lstStyle/>
        <a:p>
          <a:endParaRPr lang="es-EC"/>
        </a:p>
      </dgm:t>
    </dgm:pt>
    <dgm:pt modelId="{D0F2D99F-04B2-44E6-964A-1F7FD4CB2675}" type="sibTrans" cxnId="{E45948CD-F4B7-40C9-881A-4A18329A88AB}">
      <dgm:prSet/>
      <dgm:spPr/>
      <dgm:t>
        <a:bodyPr/>
        <a:lstStyle/>
        <a:p>
          <a:endParaRPr lang="es-EC"/>
        </a:p>
      </dgm:t>
    </dgm:pt>
    <dgm:pt modelId="{5FC6C786-FBF3-45EA-A633-A8E76EFB0A0B}" type="pres">
      <dgm:prSet presAssocID="{4F68E0A6-AE20-4A32-A645-C13F32F735B5}" presName="diagram" presStyleCnt="0">
        <dgm:presLayoutVars>
          <dgm:chMax val="1"/>
          <dgm:dir/>
          <dgm:animLvl val="ctr"/>
          <dgm:resizeHandles val="exact"/>
        </dgm:presLayoutVars>
      </dgm:prSet>
      <dgm:spPr/>
    </dgm:pt>
    <dgm:pt modelId="{2FF59CBD-4088-4398-889A-3CC46FA740DD}" type="pres">
      <dgm:prSet presAssocID="{4F68E0A6-AE20-4A32-A645-C13F32F735B5}" presName="matrix" presStyleCnt="0"/>
      <dgm:spPr/>
    </dgm:pt>
    <dgm:pt modelId="{02EDA63C-10C0-4634-A30B-05820417A5D2}" type="pres">
      <dgm:prSet presAssocID="{4F68E0A6-AE20-4A32-A645-C13F32F735B5}" presName="tile1" presStyleLbl="node1" presStyleIdx="0" presStyleCnt="4"/>
      <dgm:spPr/>
    </dgm:pt>
    <dgm:pt modelId="{558ED299-AAA6-4618-837E-3D87A0949565}" type="pres">
      <dgm:prSet presAssocID="{4F68E0A6-AE20-4A32-A645-C13F32F735B5}" presName="tile1text" presStyleLbl="node1" presStyleIdx="0" presStyleCnt="4">
        <dgm:presLayoutVars>
          <dgm:chMax val="0"/>
          <dgm:chPref val="0"/>
          <dgm:bulletEnabled val="1"/>
        </dgm:presLayoutVars>
      </dgm:prSet>
      <dgm:spPr/>
    </dgm:pt>
    <dgm:pt modelId="{5310504F-B7A0-4C39-A35B-B563E0553F94}" type="pres">
      <dgm:prSet presAssocID="{4F68E0A6-AE20-4A32-A645-C13F32F735B5}" presName="tile2" presStyleLbl="node1" presStyleIdx="1" presStyleCnt="4" custLinFactNeighborX="353"/>
      <dgm:spPr/>
    </dgm:pt>
    <dgm:pt modelId="{9952BA2C-F3F0-40C7-94C6-19DB5D531145}" type="pres">
      <dgm:prSet presAssocID="{4F68E0A6-AE20-4A32-A645-C13F32F735B5}" presName="tile2text" presStyleLbl="node1" presStyleIdx="1" presStyleCnt="4">
        <dgm:presLayoutVars>
          <dgm:chMax val="0"/>
          <dgm:chPref val="0"/>
          <dgm:bulletEnabled val="1"/>
        </dgm:presLayoutVars>
      </dgm:prSet>
      <dgm:spPr/>
    </dgm:pt>
    <dgm:pt modelId="{2C70BC65-E1D8-4B57-ACB0-10C5322DF806}" type="pres">
      <dgm:prSet presAssocID="{4F68E0A6-AE20-4A32-A645-C13F32F735B5}" presName="tile3" presStyleLbl="node1" presStyleIdx="2" presStyleCnt="4"/>
      <dgm:spPr/>
    </dgm:pt>
    <dgm:pt modelId="{9BAED550-BE1B-44E8-8A40-520DF1816980}" type="pres">
      <dgm:prSet presAssocID="{4F68E0A6-AE20-4A32-A645-C13F32F735B5}" presName="tile3text" presStyleLbl="node1" presStyleIdx="2" presStyleCnt="4">
        <dgm:presLayoutVars>
          <dgm:chMax val="0"/>
          <dgm:chPref val="0"/>
          <dgm:bulletEnabled val="1"/>
        </dgm:presLayoutVars>
      </dgm:prSet>
      <dgm:spPr/>
    </dgm:pt>
    <dgm:pt modelId="{2352E4CB-5E6C-451A-90BD-1446265BFC43}" type="pres">
      <dgm:prSet presAssocID="{4F68E0A6-AE20-4A32-A645-C13F32F735B5}" presName="tile4" presStyleLbl="node1" presStyleIdx="3" presStyleCnt="4"/>
      <dgm:spPr/>
    </dgm:pt>
    <dgm:pt modelId="{5A17C5C9-EE84-4E7F-8346-FF0A18C6DF43}" type="pres">
      <dgm:prSet presAssocID="{4F68E0A6-AE20-4A32-A645-C13F32F735B5}" presName="tile4text" presStyleLbl="node1" presStyleIdx="3" presStyleCnt="4">
        <dgm:presLayoutVars>
          <dgm:chMax val="0"/>
          <dgm:chPref val="0"/>
          <dgm:bulletEnabled val="1"/>
        </dgm:presLayoutVars>
      </dgm:prSet>
      <dgm:spPr/>
    </dgm:pt>
    <dgm:pt modelId="{4E36ADD2-FCC8-49AD-A5CD-58EDC2DB083F}" type="pres">
      <dgm:prSet presAssocID="{4F68E0A6-AE20-4A32-A645-C13F32F735B5}" presName="centerTile" presStyleLbl="fgShp" presStyleIdx="0" presStyleCnt="1">
        <dgm:presLayoutVars>
          <dgm:chMax val="0"/>
          <dgm:chPref val="0"/>
        </dgm:presLayoutVars>
      </dgm:prSet>
      <dgm:spPr/>
    </dgm:pt>
  </dgm:ptLst>
  <dgm:cxnLst>
    <dgm:cxn modelId="{3F7FBF02-0EDC-4EA2-88DF-1F9F4729B32F}" type="presOf" srcId="{66FC598A-7317-4E59-90E0-2A4B9BF4CF0C}" destId="{558ED299-AAA6-4618-837E-3D87A0949565}" srcOrd="1" destOrd="0" presId="urn:microsoft.com/office/officeart/2005/8/layout/matrix1"/>
    <dgm:cxn modelId="{0888C512-51EE-4C2B-B56D-6DA6DD94E3DF}" type="presOf" srcId="{66FC598A-7317-4E59-90E0-2A4B9BF4CF0C}" destId="{02EDA63C-10C0-4634-A30B-05820417A5D2}" srcOrd="0" destOrd="0" presId="urn:microsoft.com/office/officeart/2005/8/layout/matrix1"/>
    <dgm:cxn modelId="{83804216-D40F-44CC-86A8-8F3E127F4D6C}" type="presOf" srcId="{0C9C44BA-3177-497C-914C-87AA0C7386F2}" destId="{9BAED550-BE1B-44E8-8A40-520DF1816980}" srcOrd="1" destOrd="0" presId="urn:microsoft.com/office/officeart/2005/8/layout/matrix1"/>
    <dgm:cxn modelId="{8E72F536-B880-41CF-9FAC-BEFCCD01F524}" srcId="{03A8C836-47C9-458D-8BE5-C2F2E5929841}" destId="{0C9C44BA-3177-497C-914C-87AA0C7386F2}" srcOrd="2" destOrd="0" parTransId="{64100FF7-CAD0-4C88-B0EE-8B9E81F18294}" sibTransId="{D2AA8FAF-20F0-4700-9757-E5C5F5B0D574}"/>
    <dgm:cxn modelId="{8622EC3B-B7FF-4265-8231-ADC7DEC5529B}" type="presOf" srcId="{2170AA12-4A9F-4955-8F90-A127CE4BD9E5}" destId="{5A17C5C9-EE84-4E7F-8346-FF0A18C6DF43}" srcOrd="1" destOrd="0" presId="urn:microsoft.com/office/officeart/2005/8/layout/matrix1"/>
    <dgm:cxn modelId="{E9752E5E-3151-4242-9CE6-E54D8AA82927}" type="presOf" srcId="{03A8C836-47C9-458D-8BE5-C2F2E5929841}" destId="{4E36ADD2-FCC8-49AD-A5CD-58EDC2DB083F}" srcOrd="0" destOrd="0" presId="urn:microsoft.com/office/officeart/2005/8/layout/matrix1"/>
    <dgm:cxn modelId="{31667250-021A-4018-9CDE-91F29AA32904}" type="presOf" srcId="{504167CF-F286-4666-B89D-C0FBFF1439EC}" destId="{9952BA2C-F3F0-40C7-94C6-19DB5D531145}" srcOrd="1" destOrd="0" presId="urn:microsoft.com/office/officeart/2005/8/layout/matrix1"/>
    <dgm:cxn modelId="{80FC7588-EBDB-42A6-B124-5D5E166C86D3}" srcId="{03A8C836-47C9-458D-8BE5-C2F2E5929841}" destId="{504167CF-F286-4666-B89D-C0FBFF1439EC}" srcOrd="1" destOrd="0" parTransId="{581F3EA9-E037-4542-82E6-7169144356EA}" sibTransId="{BD53516B-1768-48E8-B739-E1214EF7CBF4}"/>
    <dgm:cxn modelId="{5AA79CA5-4578-4DA4-B416-118D3B2EEE4E}" srcId="{4F68E0A6-AE20-4A32-A645-C13F32F735B5}" destId="{03A8C836-47C9-458D-8BE5-C2F2E5929841}" srcOrd="0" destOrd="0" parTransId="{A262072B-F32D-41B5-85DB-2119E54AA16A}" sibTransId="{A0E1EC22-2D68-40E6-854F-57981D38CAEA}"/>
    <dgm:cxn modelId="{D86C29B1-A884-459D-9BEB-1DFC4C38692F}" type="presOf" srcId="{2170AA12-4A9F-4955-8F90-A127CE4BD9E5}" destId="{2352E4CB-5E6C-451A-90BD-1446265BFC43}" srcOrd="0" destOrd="0" presId="urn:microsoft.com/office/officeart/2005/8/layout/matrix1"/>
    <dgm:cxn modelId="{ACAE39B8-4718-4FA1-80FB-EF0C10AA9B34}" type="presOf" srcId="{4F68E0A6-AE20-4A32-A645-C13F32F735B5}" destId="{5FC6C786-FBF3-45EA-A633-A8E76EFB0A0B}" srcOrd="0" destOrd="0" presId="urn:microsoft.com/office/officeart/2005/8/layout/matrix1"/>
    <dgm:cxn modelId="{0000B0C6-4834-4CF6-9388-091ABDAC2233}" type="presOf" srcId="{0C9C44BA-3177-497C-914C-87AA0C7386F2}" destId="{2C70BC65-E1D8-4B57-ACB0-10C5322DF806}" srcOrd="0" destOrd="0" presId="urn:microsoft.com/office/officeart/2005/8/layout/matrix1"/>
    <dgm:cxn modelId="{E45948CD-F4B7-40C9-881A-4A18329A88AB}" srcId="{03A8C836-47C9-458D-8BE5-C2F2E5929841}" destId="{2170AA12-4A9F-4955-8F90-A127CE4BD9E5}" srcOrd="3" destOrd="0" parTransId="{B677BD6C-740B-4766-8DF7-89C727EEC827}" sibTransId="{D0F2D99F-04B2-44E6-964A-1F7FD4CB2675}"/>
    <dgm:cxn modelId="{86ED76D1-8A78-4013-A390-65D8435409B8}" type="presOf" srcId="{504167CF-F286-4666-B89D-C0FBFF1439EC}" destId="{5310504F-B7A0-4C39-A35B-B563E0553F94}" srcOrd="0" destOrd="0" presId="urn:microsoft.com/office/officeart/2005/8/layout/matrix1"/>
    <dgm:cxn modelId="{8EF169DE-4A85-48F9-AE39-77961BD18E19}" srcId="{03A8C836-47C9-458D-8BE5-C2F2E5929841}" destId="{66FC598A-7317-4E59-90E0-2A4B9BF4CF0C}" srcOrd="0" destOrd="0" parTransId="{E7DF6090-F412-46AF-97F6-5290B45F10B6}" sibTransId="{6FBF1104-EE6C-4281-A580-33BDB28E3555}"/>
    <dgm:cxn modelId="{BAF4B34B-9B70-4872-9396-34CCF959AEA9}" type="presParOf" srcId="{5FC6C786-FBF3-45EA-A633-A8E76EFB0A0B}" destId="{2FF59CBD-4088-4398-889A-3CC46FA740DD}" srcOrd="0" destOrd="0" presId="urn:microsoft.com/office/officeart/2005/8/layout/matrix1"/>
    <dgm:cxn modelId="{C1C34D9D-DC14-44A5-8AD6-75D80E1CFFC8}" type="presParOf" srcId="{2FF59CBD-4088-4398-889A-3CC46FA740DD}" destId="{02EDA63C-10C0-4634-A30B-05820417A5D2}" srcOrd="0" destOrd="0" presId="urn:microsoft.com/office/officeart/2005/8/layout/matrix1"/>
    <dgm:cxn modelId="{C32B638D-05F3-43E5-B789-C4DAD44E6F55}" type="presParOf" srcId="{2FF59CBD-4088-4398-889A-3CC46FA740DD}" destId="{558ED299-AAA6-4618-837E-3D87A0949565}" srcOrd="1" destOrd="0" presId="urn:microsoft.com/office/officeart/2005/8/layout/matrix1"/>
    <dgm:cxn modelId="{F63DCAA2-B2A9-4CD8-8DE2-2A82BD730B65}" type="presParOf" srcId="{2FF59CBD-4088-4398-889A-3CC46FA740DD}" destId="{5310504F-B7A0-4C39-A35B-B563E0553F94}" srcOrd="2" destOrd="0" presId="urn:microsoft.com/office/officeart/2005/8/layout/matrix1"/>
    <dgm:cxn modelId="{C975FEF5-43E7-4A25-B1EE-94BACFA1D453}" type="presParOf" srcId="{2FF59CBD-4088-4398-889A-3CC46FA740DD}" destId="{9952BA2C-F3F0-40C7-94C6-19DB5D531145}" srcOrd="3" destOrd="0" presId="urn:microsoft.com/office/officeart/2005/8/layout/matrix1"/>
    <dgm:cxn modelId="{FBDAA3DB-9CF6-4DA8-82E6-D370A535D24C}" type="presParOf" srcId="{2FF59CBD-4088-4398-889A-3CC46FA740DD}" destId="{2C70BC65-E1D8-4B57-ACB0-10C5322DF806}" srcOrd="4" destOrd="0" presId="urn:microsoft.com/office/officeart/2005/8/layout/matrix1"/>
    <dgm:cxn modelId="{D924C033-2C0C-41CE-AC4E-58AF4A154483}" type="presParOf" srcId="{2FF59CBD-4088-4398-889A-3CC46FA740DD}" destId="{9BAED550-BE1B-44E8-8A40-520DF1816980}" srcOrd="5" destOrd="0" presId="urn:microsoft.com/office/officeart/2005/8/layout/matrix1"/>
    <dgm:cxn modelId="{7B07347A-94FD-426A-BFF3-D4DF2E5C70C8}" type="presParOf" srcId="{2FF59CBD-4088-4398-889A-3CC46FA740DD}" destId="{2352E4CB-5E6C-451A-90BD-1446265BFC43}" srcOrd="6" destOrd="0" presId="urn:microsoft.com/office/officeart/2005/8/layout/matrix1"/>
    <dgm:cxn modelId="{809F8F1D-5FE7-4478-9C9D-93AC0BC437A0}" type="presParOf" srcId="{2FF59CBD-4088-4398-889A-3CC46FA740DD}" destId="{5A17C5C9-EE84-4E7F-8346-FF0A18C6DF43}" srcOrd="7" destOrd="0" presId="urn:microsoft.com/office/officeart/2005/8/layout/matrix1"/>
    <dgm:cxn modelId="{58AC5014-C965-493C-9A86-487DC4623AB8}" type="presParOf" srcId="{5FC6C786-FBF3-45EA-A633-A8E76EFB0A0B}" destId="{4E36ADD2-FCC8-49AD-A5CD-58EDC2DB083F}"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610BE-6513-4106-BFF9-54D4286A2F2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65258D54-BA37-4FFE-BC4A-16107DD71975}">
      <dgm:prSet phldrT="[Texto]"/>
      <dgm:spPr/>
      <dgm:t>
        <a:bodyPr/>
        <a:lstStyle/>
        <a:p>
          <a:r>
            <a:rPr lang="es-EC"/>
            <a:t>Implementación y desarrollo de un simulador propio desde cero </a:t>
          </a:r>
        </a:p>
      </dgm:t>
    </dgm:pt>
    <dgm:pt modelId="{BB96CD09-E23A-4CF3-82B3-69F1070F4D53}" type="parTrans" cxnId="{7748FA16-65C5-4D80-9136-94E93176A03A}">
      <dgm:prSet/>
      <dgm:spPr/>
      <dgm:t>
        <a:bodyPr/>
        <a:lstStyle/>
        <a:p>
          <a:endParaRPr lang="es-EC"/>
        </a:p>
      </dgm:t>
    </dgm:pt>
    <dgm:pt modelId="{0FCB4F03-4162-45E0-A0D8-E4E1C352DC27}" type="sibTrans" cxnId="{7748FA16-65C5-4D80-9136-94E93176A03A}">
      <dgm:prSet/>
      <dgm:spPr/>
      <dgm:t>
        <a:bodyPr/>
        <a:lstStyle/>
        <a:p>
          <a:endParaRPr lang="es-EC"/>
        </a:p>
      </dgm:t>
    </dgm:pt>
    <dgm:pt modelId="{1D7FE373-579C-420B-B38C-3DF1D07CFB65}">
      <dgm:prSet phldrT="[Texto]"/>
      <dgm:spPr/>
      <dgm:t>
        <a:bodyPr/>
        <a:lstStyle/>
        <a:p>
          <a:pPr algn="ctr"/>
          <a:r>
            <a:rPr lang="es-EC"/>
            <a:t>Fortalezas</a:t>
          </a:r>
        </a:p>
        <a:p>
          <a:pPr algn="just"/>
          <a:r>
            <a:rPr lang="es-EC"/>
            <a:t>- Total control sobre el diseño del software.</a:t>
          </a:r>
        </a:p>
        <a:p>
          <a:pPr algn="just">
            <a:buFont typeface="Times New Roman" panose="02020603050405020304" pitchFamily="18" charset="0"/>
            <a:buChar char="•"/>
          </a:pPr>
          <a:r>
            <a:rPr lang="es-EC"/>
            <a:t>- Adaptación exacta de las necesidades que requiera la institución.</a:t>
          </a:r>
        </a:p>
      </dgm:t>
    </dgm:pt>
    <dgm:pt modelId="{94AE7ECD-FDB7-4B46-868F-FB203E4A577A}" type="parTrans" cxnId="{93A432B8-71D9-42F7-A532-F67734AABE1D}">
      <dgm:prSet/>
      <dgm:spPr/>
      <dgm:t>
        <a:bodyPr/>
        <a:lstStyle/>
        <a:p>
          <a:endParaRPr lang="es-EC"/>
        </a:p>
      </dgm:t>
    </dgm:pt>
    <dgm:pt modelId="{FB3759F3-B84C-40D0-AFB3-DB5D680E6542}" type="sibTrans" cxnId="{93A432B8-71D9-42F7-A532-F67734AABE1D}">
      <dgm:prSet/>
      <dgm:spPr/>
      <dgm:t>
        <a:bodyPr/>
        <a:lstStyle/>
        <a:p>
          <a:endParaRPr lang="es-EC"/>
        </a:p>
      </dgm:t>
    </dgm:pt>
    <dgm:pt modelId="{2617A845-3BB0-4589-8DF7-DAC18B09FF8F}">
      <dgm:prSet phldrT="[Texto]"/>
      <dgm:spPr/>
      <dgm:t>
        <a:bodyPr/>
        <a:lstStyle/>
        <a:p>
          <a:pPr algn="ctr"/>
          <a:r>
            <a:rPr lang="es-EC"/>
            <a:t>Oportunidades</a:t>
          </a:r>
        </a:p>
        <a:p>
          <a:pPr algn="ctr"/>
          <a:endParaRPr lang="es-EC"/>
        </a:p>
        <a:p>
          <a:pPr algn="just"/>
          <a:r>
            <a:rPr lang="es-EC"/>
            <a:t>- Innovación de nuevas tecnologías.</a:t>
          </a:r>
        </a:p>
      </dgm:t>
    </dgm:pt>
    <dgm:pt modelId="{D2093749-606F-4B40-881B-A2D808D26A5F}" type="parTrans" cxnId="{63CB60F0-A08D-4ED6-93FD-1665867889CF}">
      <dgm:prSet/>
      <dgm:spPr/>
      <dgm:t>
        <a:bodyPr/>
        <a:lstStyle/>
        <a:p>
          <a:endParaRPr lang="es-EC"/>
        </a:p>
      </dgm:t>
    </dgm:pt>
    <dgm:pt modelId="{682F4403-A506-488C-BB24-D570E4BC93F7}" type="sibTrans" cxnId="{63CB60F0-A08D-4ED6-93FD-1665867889CF}">
      <dgm:prSet/>
      <dgm:spPr/>
      <dgm:t>
        <a:bodyPr/>
        <a:lstStyle/>
        <a:p>
          <a:endParaRPr lang="es-EC"/>
        </a:p>
      </dgm:t>
    </dgm:pt>
    <dgm:pt modelId="{F5B09271-DD49-4934-B9C6-F140096D5DEF}">
      <dgm:prSet phldrT="[Texto]"/>
      <dgm:spPr/>
      <dgm:t>
        <a:bodyPr/>
        <a:lstStyle/>
        <a:p>
          <a:pPr algn="ctr"/>
          <a:r>
            <a:rPr lang="es-EC"/>
            <a:t>Debilidades</a:t>
          </a:r>
        </a:p>
        <a:p>
          <a:pPr algn="just"/>
          <a:r>
            <a:rPr lang="es-EC"/>
            <a:t>- Alto costo y tiempo de desarrollo del software.</a:t>
          </a:r>
        </a:p>
        <a:p>
          <a:pPr algn="just"/>
          <a:r>
            <a:rPr lang="es-EC"/>
            <a:t>- Necesidad de un equipo de desarrollo con experiencia.</a:t>
          </a:r>
        </a:p>
      </dgm:t>
    </dgm:pt>
    <dgm:pt modelId="{FE517F83-91E9-44D3-AB83-6C75076506A4}" type="parTrans" cxnId="{BB2D4FD6-E236-4969-898B-5172F63DE0EA}">
      <dgm:prSet/>
      <dgm:spPr/>
      <dgm:t>
        <a:bodyPr/>
        <a:lstStyle/>
        <a:p>
          <a:endParaRPr lang="es-EC"/>
        </a:p>
      </dgm:t>
    </dgm:pt>
    <dgm:pt modelId="{60A3C8D7-7EA0-425F-8957-2CD47DADB77F}" type="sibTrans" cxnId="{BB2D4FD6-E236-4969-898B-5172F63DE0EA}">
      <dgm:prSet/>
      <dgm:spPr/>
      <dgm:t>
        <a:bodyPr/>
        <a:lstStyle/>
        <a:p>
          <a:endParaRPr lang="es-EC"/>
        </a:p>
      </dgm:t>
    </dgm:pt>
    <dgm:pt modelId="{8EFE9481-2012-4F05-9458-82910B269238}">
      <dgm:prSet phldrT="[Texto]"/>
      <dgm:spPr/>
      <dgm:t>
        <a:bodyPr/>
        <a:lstStyle/>
        <a:p>
          <a:pPr algn="ctr"/>
          <a:r>
            <a:rPr lang="es-EC"/>
            <a:t>Amenazas</a:t>
          </a:r>
        </a:p>
        <a:p>
          <a:pPr algn="ctr"/>
          <a:endParaRPr lang="es-EC"/>
        </a:p>
        <a:p>
          <a:pPr algn="just"/>
          <a:r>
            <a:rPr lang="es-EC"/>
            <a:t>- Riesgos de retrasos y sobrecostos.</a:t>
          </a:r>
        </a:p>
        <a:p>
          <a:pPr algn="just"/>
          <a:r>
            <a:rPr lang="es-EC"/>
            <a:t>-Mantenimiento y actualizaciones continuas.</a:t>
          </a:r>
        </a:p>
      </dgm:t>
    </dgm:pt>
    <dgm:pt modelId="{E7918454-B611-40C3-BD4C-5509B3317DA7}" type="parTrans" cxnId="{04CC4BBE-3E71-4D8A-873E-BDC3CCE40B8F}">
      <dgm:prSet/>
      <dgm:spPr/>
      <dgm:t>
        <a:bodyPr/>
        <a:lstStyle/>
        <a:p>
          <a:endParaRPr lang="es-EC"/>
        </a:p>
      </dgm:t>
    </dgm:pt>
    <dgm:pt modelId="{793F30EB-9985-474A-A1C5-C61B1869D2B7}" type="sibTrans" cxnId="{04CC4BBE-3E71-4D8A-873E-BDC3CCE40B8F}">
      <dgm:prSet/>
      <dgm:spPr/>
      <dgm:t>
        <a:bodyPr/>
        <a:lstStyle/>
        <a:p>
          <a:endParaRPr lang="es-EC"/>
        </a:p>
      </dgm:t>
    </dgm:pt>
    <dgm:pt modelId="{C1DDF492-0BB2-44C5-AB3F-A790534BE62C}">
      <dgm:prSet phldrT="[Texto]"/>
      <dgm:spPr/>
      <dgm:t>
        <a:bodyPr/>
        <a:lstStyle/>
        <a:p>
          <a:endParaRPr lang="es-EC"/>
        </a:p>
      </dgm:t>
    </dgm:pt>
    <dgm:pt modelId="{112B3A15-DCEB-4243-9461-65F8344CD639}" type="parTrans" cxnId="{9E4AB119-8C7D-4DB1-88CD-A1BDDB51643A}">
      <dgm:prSet/>
      <dgm:spPr/>
    </dgm:pt>
    <dgm:pt modelId="{413EAD92-A03D-4FE0-97C5-B16F8589BC2F}" type="sibTrans" cxnId="{9E4AB119-8C7D-4DB1-88CD-A1BDDB51643A}">
      <dgm:prSet/>
      <dgm:spPr/>
    </dgm:pt>
    <dgm:pt modelId="{48E79205-5537-4084-A17F-D383C492D52F}" type="pres">
      <dgm:prSet presAssocID="{4D0610BE-6513-4106-BFF9-54D4286A2F22}" presName="diagram" presStyleCnt="0">
        <dgm:presLayoutVars>
          <dgm:chMax val="1"/>
          <dgm:dir/>
          <dgm:animLvl val="ctr"/>
          <dgm:resizeHandles val="exact"/>
        </dgm:presLayoutVars>
      </dgm:prSet>
      <dgm:spPr/>
    </dgm:pt>
    <dgm:pt modelId="{2FEEF9B5-1BAD-4F69-B37D-6B25CFD6319B}" type="pres">
      <dgm:prSet presAssocID="{4D0610BE-6513-4106-BFF9-54D4286A2F22}" presName="matrix" presStyleCnt="0"/>
      <dgm:spPr/>
    </dgm:pt>
    <dgm:pt modelId="{39E52BB1-A1D8-40F6-892C-5B9E17DFB58F}" type="pres">
      <dgm:prSet presAssocID="{4D0610BE-6513-4106-BFF9-54D4286A2F22}" presName="tile1" presStyleLbl="node1" presStyleIdx="0" presStyleCnt="4"/>
      <dgm:spPr/>
    </dgm:pt>
    <dgm:pt modelId="{B8D7CFCA-8754-4FC2-8954-96B184A316C8}" type="pres">
      <dgm:prSet presAssocID="{4D0610BE-6513-4106-BFF9-54D4286A2F22}" presName="tile1text" presStyleLbl="node1" presStyleIdx="0" presStyleCnt="4">
        <dgm:presLayoutVars>
          <dgm:chMax val="0"/>
          <dgm:chPref val="0"/>
          <dgm:bulletEnabled val="1"/>
        </dgm:presLayoutVars>
      </dgm:prSet>
      <dgm:spPr/>
    </dgm:pt>
    <dgm:pt modelId="{29CEED96-FBE3-4FA2-832A-28D90E465F17}" type="pres">
      <dgm:prSet presAssocID="{4D0610BE-6513-4106-BFF9-54D4286A2F22}" presName="tile2" presStyleLbl="node1" presStyleIdx="1" presStyleCnt="4"/>
      <dgm:spPr/>
    </dgm:pt>
    <dgm:pt modelId="{304279FC-6C8F-4E30-99ED-AE6756565306}" type="pres">
      <dgm:prSet presAssocID="{4D0610BE-6513-4106-BFF9-54D4286A2F22}" presName="tile2text" presStyleLbl="node1" presStyleIdx="1" presStyleCnt="4">
        <dgm:presLayoutVars>
          <dgm:chMax val="0"/>
          <dgm:chPref val="0"/>
          <dgm:bulletEnabled val="1"/>
        </dgm:presLayoutVars>
      </dgm:prSet>
      <dgm:spPr/>
    </dgm:pt>
    <dgm:pt modelId="{4EB79C06-934B-460E-B982-11687A3510B9}" type="pres">
      <dgm:prSet presAssocID="{4D0610BE-6513-4106-BFF9-54D4286A2F22}" presName="tile3" presStyleLbl="node1" presStyleIdx="2" presStyleCnt="4"/>
      <dgm:spPr/>
    </dgm:pt>
    <dgm:pt modelId="{F915041B-0694-438F-ACE8-22B28850C4CE}" type="pres">
      <dgm:prSet presAssocID="{4D0610BE-6513-4106-BFF9-54D4286A2F22}" presName="tile3text" presStyleLbl="node1" presStyleIdx="2" presStyleCnt="4">
        <dgm:presLayoutVars>
          <dgm:chMax val="0"/>
          <dgm:chPref val="0"/>
          <dgm:bulletEnabled val="1"/>
        </dgm:presLayoutVars>
      </dgm:prSet>
      <dgm:spPr/>
    </dgm:pt>
    <dgm:pt modelId="{1C1B8B6D-17D2-4FDD-B3D2-7C48F18D5710}" type="pres">
      <dgm:prSet presAssocID="{4D0610BE-6513-4106-BFF9-54D4286A2F22}" presName="tile4" presStyleLbl="node1" presStyleIdx="3" presStyleCnt="4"/>
      <dgm:spPr/>
    </dgm:pt>
    <dgm:pt modelId="{631196BC-492D-4D48-8DB2-4D7593A56456}" type="pres">
      <dgm:prSet presAssocID="{4D0610BE-6513-4106-BFF9-54D4286A2F22}" presName="tile4text" presStyleLbl="node1" presStyleIdx="3" presStyleCnt="4">
        <dgm:presLayoutVars>
          <dgm:chMax val="0"/>
          <dgm:chPref val="0"/>
          <dgm:bulletEnabled val="1"/>
        </dgm:presLayoutVars>
      </dgm:prSet>
      <dgm:spPr/>
    </dgm:pt>
    <dgm:pt modelId="{D94A7409-9848-4A69-AE2B-0727DC8970B3}" type="pres">
      <dgm:prSet presAssocID="{4D0610BE-6513-4106-BFF9-54D4286A2F22}" presName="centerTile" presStyleLbl="fgShp" presStyleIdx="0" presStyleCnt="1">
        <dgm:presLayoutVars>
          <dgm:chMax val="0"/>
          <dgm:chPref val="0"/>
        </dgm:presLayoutVars>
      </dgm:prSet>
      <dgm:spPr/>
    </dgm:pt>
  </dgm:ptLst>
  <dgm:cxnLst>
    <dgm:cxn modelId="{A90FA800-1B3E-4F98-9234-D1E5B0B77357}" type="presOf" srcId="{2617A845-3BB0-4589-8DF7-DAC18B09FF8F}" destId="{304279FC-6C8F-4E30-99ED-AE6756565306}" srcOrd="1" destOrd="0" presId="urn:microsoft.com/office/officeart/2005/8/layout/matrix1"/>
    <dgm:cxn modelId="{04921F0F-2DEC-490A-AF04-B6471CF76143}" type="presOf" srcId="{2617A845-3BB0-4589-8DF7-DAC18B09FF8F}" destId="{29CEED96-FBE3-4FA2-832A-28D90E465F17}" srcOrd="0" destOrd="0" presId="urn:microsoft.com/office/officeart/2005/8/layout/matrix1"/>
    <dgm:cxn modelId="{7748FA16-65C5-4D80-9136-94E93176A03A}" srcId="{4D0610BE-6513-4106-BFF9-54D4286A2F22}" destId="{65258D54-BA37-4FFE-BC4A-16107DD71975}" srcOrd="0" destOrd="0" parTransId="{BB96CD09-E23A-4CF3-82B3-69F1070F4D53}" sibTransId="{0FCB4F03-4162-45E0-A0D8-E4E1C352DC27}"/>
    <dgm:cxn modelId="{9E4AB119-8C7D-4DB1-88CD-A1BDDB51643A}" srcId="{65258D54-BA37-4FFE-BC4A-16107DD71975}" destId="{C1DDF492-0BB2-44C5-AB3F-A790534BE62C}" srcOrd="4" destOrd="0" parTransId="{112B3A15-DCEB-4243-9461-65F8344CD639}" sibTransId="{413EAD92-A03D-4FE0-97C5-B16F8589BC2F}"/>
    <dgm:cxn modelId="{F86C315D-D13C-475A-A433-6CB00CF97288}" type="presOf" srcId="{65258D54-BA37-4FFE-BC4A-16107DD71975}" destId="{D94A7409-9848-4A69-AE2B-0727DC8970B3}" srcOrd="0" destOrd="0" presId="urn:microsoft.com/office/officeart/2005/8/layout/matrix1"/>
    <dgm:cxn modelId="{3FEB8F6C-C8BE-43AE-9FA8-B96E2BFA5E75}" type="presOf" srcId="{1D7FE373-579C-420B-B38C-3DF1D07CFB65}" destId="{39E52BB1-A1D8-40F6-892C-5B9E17DFB58F}" srcOrd="0" destOrd="0" presId="urn:microsoft.com/office/officeart/2005/8/layout/matrix1"/>
    <dgm:cxn modelId="{63662682-FB2E-4D8D-818C-957D353C55A0}" type="presOf" srcId="{F5B09271-DD49-4934-B9C6-F140096D5DEF}" destId="{F915041B-0694-438F-ACE8-22B28850C4CE}" srcOrd="1" destOrd="0" presId="urn:microsoft.com/office/officeart/2005/8/layout/matrix1"/>
    <dgm:cxn modelId="{C1F3779A-15C3-4640-A8A5-1AD335EFDF07}" type="presOf" srcId="{F5B09271-DD49-4934-B9C6-F140096D5DEF}" destId="{4EB79C06-934B-460E-B982-11687A3510B9}" srcOrd="0" destOrd="0" presId="urn:microsoft.com/office/officeart/2005/8/layout/matrix1"/>
    <dgm:cxn modelId="{9CA31AAB-A5F4-4C0F-9A18-C3A4035BFC4C}" type="presOf" srcId="{8EFE9481-2012-4F05-9458-82910B269238}" destId="{1C1B8B6D-17D2-4FDD-B3D2-7C48F18D5710}" srcOrd="0" destOrd="0" presId="urn:microsoft.com/office/officeart/2005/8/layout/matrix1"/>
    <dgm:cxn modelId="{85B306AF-3376-450B-ABCC-E91666BB4241}" type="presOf" srcId="{8EFE9481-2012-4F05-9458-82910B269238}" destId="{631196BC-492D-4D48-8DB2-4D7593A56456}" srcOrd="1" destOrd="0" presId="urn:microsoft.com/office/officeart/2005/8/layout/matrix1"/>
    <dgm:cxn modelId="{93A432B8-71D9-42F7-A532-F67734AABE1D}" srcId="{65258D54-BA37-4FFE-BC4A-16107DD71975}" destId="{1D7FE373-579C-420B-B38C-3DF1D07CFB65}" srcOrd="0" destOrd="0" parTransId="{94AE7ECD-FDB7-4B46-868F-FB203E4A577A}" sibTransId="{FB3759F3-B84C-40D0-AFB3-DB5D680E6542}"/>
    <dgm:cxn modelId="{04CC4BBE-3E71-4D8A-873E-BDC3CCE40B8F}" srcId="{65258D54-BA37-4FFE-BC4A-16107DD71975}" destId="{8EFE9481-2012-4F05-9458-82910B269238}" srcOrd="3" destOrd="0" parTransId="{E7918454-B611-40C3-BD4C-5509B3317DA7}" sibTransId="{793F30EB-9985-474A-A1C5-C61B1869D2B7}"/>
    <dgm:cxn modelId="{155F00CF-63AC-4FFB-8149-E38FBA1C8B93}" type="presOf" srcId="{4D0610BE-6513-4106-BFF9-54D4286A2F22}" destId="{48E79205-5537-4084-A17F-D383C492D52F}" srcOrd="0" destOrd="0" presId="urn:microsoft.com/office/officeart/2005/8/layout/matrix1"/>
    <dgm:cxn modelId="{D67FC4D4-7A88-4ADA-99B4-D3C7E5E8552E}" type="presOf" srcId="{1D7FE373-579C-420B-B38C-3DF1D07CFB65}" destId="{B8D7CFCA-8754-4FC2-8954-96B184A316C8}" srcOrd="1" destOrd="0" presId="urn:microsoft.com/office/officeart/2005/8/layout/matrix1"/>
    <dgm:cxn modelId="{BB2D4FD6-E236-4969-898B-5172F63DE0EA}" srcId="{65258D54-BA37-4FFE-BC4A-16107DD71975}" destId="{F5B09271-DD49-4934-B9C6-F140096D5DEF}" srcOrd="2" destOrd="0" parTransId="{FE517F83-91E9-44D3-AB83-6C75076506A4}" sibTransId="{60A3C8D7-7EA0-425F-8957-2CD47DADB77F}"/>
    <dgm:cxn modelId="{63CB60F0-A08D-4ED6-93FD-1665867889CF}" srcId="{65258D54-BA37-4FFE-BC4A-16107DD71975}" destId="{2617A845-3BB0-4589-8DF7-DAC18B09FF8F}" srcOrd="1" destOrd="0" parTransId="{D2093749-606F-4B40-881B-A2D808D26A5F}" sibTransId="{682F4403-A506-488C-BB24-D570E4BC93F7}"/>
    <dgm:cxn modelId="{E0190659-4BC3-4815-AE47-9A2FF393B576}" type="presParOf" srcId="{48E79205-5537-4084-A17F-D383C492D52F}" destId="{2FEEF9B5-1BAD-4F69-B37D-6B25CFD6319B}" srcOrd="0" destOrd="0" presId="urn:microsoft.com/office/officeart/2005/8/layout/matrix1"/>
    <dgm:cxn modelId="{3BA3A9F3-F454-4A8B-8676-F68695046F7C}" type="presParOf" srcId="{2FEEF9B5-1BAD-4F69-B37D-6B25CFD6319B}" destId="{39E52BB1-A1D8-40F6-892C-5B9E17DFB58F}" srcOrd="0" destOrd="0" presId="urn:microsoft.com/office/officeart/2005/8/layout/matrix1"/>
    <dgm:cxn modelId="{BC3BE936-1136-4D8E-BB72-7F9A95E41214}" type="presParOf" srcId="{2FEEF9B5-1BAD-4F69-B37D-6B25CFD6319B}" destId="{B8D7CFCA-8754-4FC2-8954-96B184A316C8}" srcOrd="1" destOrd="0" presId="urn:microsoft.com/office/officeart/2005/8/layout/matrix1"/>
    <dgm:cxn modelId="{39207917-28A2-4659-A5D4-0C2D397A720E}" type="presParOf" srcId="{2FEEF9B5-1BAD-4F69-B37D-6B25CFD6319B}" destId="{29CEED96-FBE3-4FA2-832A-28D90E465F17}" srcOrd="2" destOrd="0" presId="urn:microsoft.com/office/officeart/2005/8/layout/matrix1"/>
    <dgm:cxn modelId="{EC0587BB-D862-4D8A-823E-1FDF74F1E687}" type="presParOf" srcId="{2FEEF9B5-1BAD-4F69-B37D-6B25CFD6319B}" destId="{304279FC-6C8F-4E30-99ED-AE6756565306}" srcOrd="3" destOrd="0" presId="urn:microsoft.com/office/officeart/2005/8/layout/matrix1"/>
    <dgm:cxn modelId="{D6504F59-36FD-4612-90A6-579B6E18F5C1}" type="presParOf" srcId="{2FEEF9B5-1BAD-4F69-B37D-6B25CFD6319B}" destId="{4EB79C06-934B-460E-B982-11687A3510B9}" srcOrd="4" destOrd="0" presId="urn:microsoft.com/office/officeart/2005/8/layout/matrix1"/>
    <dgm:cxn modelId="{81CCDFB8-5F7B-43C0-97AD-1AAFEE6B8DD1}" type="presParOf" srcId="{2FEEF9B5-1BAD-4F69-B37D-6B25CFD6319B}" destId="{F915041B-0694-438F-ACE8-22B28850C4CE}" srcOrd="5" destOrd="0" presId="urn:microsoft.com/office/officeart/2005/8/layout/matrix1"/>
    <dgm:cxn modelId="{0E7E034E-8A84-4E46-915D-E92D1C252BB4}" type="presParOf" srcId="{2FEEF9B5-1BAD-4F69-B37D-6B25CFD6319B}" destId="{1C1B8B6D-17D2-4FDD-B3D2-7C48F18D5710}" srcOrd="6" destOrd="0" presId="urn:microsoft.com/office/officeart/2005/8/layout/matrix1"/>
    <dgm:cxn modelId="{70FEAA43-17AE-41CA-9CD5-1B60644D5F8A}" type="presParOf" srcId="{2FEEF9B5-1BAD-4F69-B37D-6B25CFD6319B}" destId="{631196BC-492D-4D48-8DB2-4D7593A56456}" srcOrd="7" destOrd="0" presId="urn:microsoft.com/office/officeart/2005/8/layout/matrix1"/>
    <dgm:cxn modelId="{4CB002C7-06DD-4AC9-A997-DA233F5DA985}" type="presParOf" srcId="{48E79205-5537-4084-A17F-D383C492D52F}" destId="{D94A7409-9848-4A69-AE2B-0727DC8970B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0F88F2-848C-45F5-A629-0B086812A4E7}" type="doc">
      <dgm:prSet loTypeId="urn:microsoft.com/office/officeart/2005/8/layout/bProcess4" loCatId="process" qsTypeId="urn:microsoft.com/office/officeart/2005/8/quickstyle/simple1" qsCatId="simple" csTypeId="urn:microsoft.com/office/officeart/2005/8/colors/accent1_1" csCatId="accent1" phldr="1"/>
      <dgm:spPr/>
      <dgm:t>
        <a:bodyPr/>
        <a:lstStyle/>
        <a:p>
          <a:endParaRPr lang="es-EC"/>
        </a:p>
      </dgm:t>
    </dgm:pt>
    <dgm:pt modelId="{4440E415-AD05-46D7-9D05-9ECC1D63ECB9}">
      <dgm:prSet phldrT="[Texto]"/>
      <dgm:spPr/>
      <dgm:t>
        <a:bodyPr/>
        <a:lstStyle/>
        <a:p>
          <a:r>
            <a:rPr lang="es-EC"/>
            <a:t>Recopilación de información</a:t>
          </a:r>
        </a:p>
      </dgm:t>
    </dgm:pt>
    <dgm:pt modelId="{47287578-610E-4AAC-8974-12C99CCC10E5}" type="parTrans" cxnId="{86A21B05-CDED-4CA3-9711-AA873AA0D7BC}">
      <dgm:prSet/>
      <dgm:spPr/>
      <dgm:t>
        <a:bodyPr/>
        <a:lstStyle/>
        <a:p>
          <a:endParaRPr lang="es-EC"/>
        </a:p>
      </dgm:t>
    </dgm:pt>
    <dgm:pt modelId="{4507EC5A-B3C5-48C1-BC65-8BD83CC358F5}" type="sibTrans" cxnId="{86A21B05-CDED-4CA3-9711-AA873AA0D7BC}">
      <dgm:prSet/>
      <dgm:spPr/>
      <dgm:t>
        <a:bodyPr/>
        <a:lstStyle/>
        <a:p>
          <a:endParaRPr lang="es-EC"/>
        </a:p>
      </dgm:t>
    </dgm:pt>
    <dgm:pt modelId="{01C69194-D07E-43E5-A104-AD69835A5E5B}">
      <dgm:prSet phldrT="[Texto]"/>
      <dgm:spPr/>
      <dgm:t>
        <a:bodyPr/>
        <a:lstStyle/>
        <a:p>
          <a:r>
            <a:rPr lang="es-EC"/>
            <a:t>Evaluar las distintas alternativas</a:t>
          </a:r>
        </a:p>
      </dgm:t>
    </dgm:pt>
    <dgm:pt modelId="{36F49815-43EB-4FE1-B121-AEAF7280C32E}" type="parTrans" cxnId="{27120DFE-C65E-468C-A6DE-0855FC1BF0ED}">
      <dgm:prSet/>
      <dgm:spPr/>
      <dgm:t>
        <a:bodyPr/>
        <a:lstStyle/>
        <a:p>
          <a:endParaRPr lang="es-EC"/>
        </a:p>
      </dgm:t>
    </dgm:pt>
    <dgm:pt modelId="{C8D81CE9-0F70-4BC5-8DC0-F444E07C9A93}" type="sibTrans" cxnId="{27120DFE-C65E-468C-A6DE-0855FC1BF0ED}">
      <dgm:prSet/>
      <dgm:spPr/>
      <dgm:t>
        <a:bodyPr/>
        <a:lstStyle/>
        <a:p>
          <a:endParaRPr lang="es-EC"/>
        </a:p>
      </dgm:t>
    </dgm:pt>
    <dgm:pt modelId="{3E787CF6-70C6-4751-BB6C-F22C0CD74E01}">
      <dgm:prSet phldrT="[Texto]"/>
      <dgm:spPr/>
      <dgm:t>
        <a:bodyPr/>
        <a:lstStyle/>
        <a:p>
          <a:r>
            <a:rPr lang="es-EC"/>
            <a:t>Investigar y configurar GNPy</a:t>
          </a:r>
        </a:p>
      </dgm:t>
    </dgm:pt>
    <dgm:pt modelId="{86B911AE-9E39-4AC2-992E-AADACE6783E7}" type="parTrans" cxnId="{94563B0F-DFE9-4B40-A8AB-6C8282631379}">
      <dgm:prSet/>
      <dgm:spPr/>
      <dgm:t>
        <a:bodyPr/>
        <a:lstStyle/>
        <a:p>
          <a:endParaRPr lang="es-EC"/>
        </a:p>
      </dgm:t>
    </dgm:pt>
    <dgm:pt modelId="{15A13BE0-CBA2-403F-A541-122D7FCE8BC5}" type="sibTrans" cxnId="{94563B0F-DFE9-4B40-A8AB-6C8282631379}">
      <dgm:prSet/>
      <dgm:spPr/>
      <dgm:t>
        <a:bodyPr/>
        <a:lstStyle/>
        <a:p>
          <a:endParaRPr lang="es-EC"/>
        </a:p>
      </dgm:t>
    </dgm:pt>
    <dgm:pt modelId="{4283D283-9BD4-4ACB-9FBD-3F25BC3854FA}">
      <dgm:prSet phldrT="[Texto]"/>
      <dgm:spPr/>
      <dgm:t>
        <a:bodyPr/>
        <a:lstStyle/>
        <a:p>
          <a:r>
            <a:rPr lang="es-EC"/>
            <a:t>Realizar pruebas con escenarios típicos en redes ópticas</a:t>
          </a:r>
        </a:p>
      </dgm:t>
    </dgm:pt>
    <dgm:pt modelId="{BAB14FB0-5206-4DF9-B9A1-69B0F6656BE7}" type="parTrans" cxnId="{5FBDA212-FD37-43B5-A127-E162CF7FE761}">
      <dgm:prSet/>
      <dgm:spPr/>
      <dgm:t>
        <a:bodyPr/>
        <a:lstStyle/>
        <a:p>
          <a:endParaRPr lang="es-EC"/>
        </a:p>
      </dgm:t>
    </dgm:pt>
    <dgm:pt modelId="{E5D6DD0B-0CED-4F3D-9B5E-4224CC4F7551}" type="sibTrans" cxnId="{5FBDA212-FD37-43B5-A127-E162CF7FE761}">
      <dgm:prSet/>
      <dgm:spPr/>
      <dgm:t>
        <a:bodyPr/>
        <a:lstStyle/>
        <a:p>
          <a:endParaRPr lang="es-EC"/>
        </a:p>
      </dgm:t>
    </dgm:pt>
    <dgm:pt modelId="{9E53C5D8-F3B3-4EB0-B1E3-C40D49EFC330}">
      <dgm:prSet phldrT="[Texto]"/>
      <dgm:spPr/>
      <dgm:t>
        <a:bodyPr/>
        <a:lstStyle/>
        <a:p>
          <a:r>
            <a:rPr lang="es-EC"/>
            <a:t>Implementar funciones específicas como medición de parámetros ópticos,asignación de canales, cálculo de margen óptico, etc</a:t>
          </a:r>
        </a:p>
      </dgm:t>
    </dgm:pt>
    <dgm:pt modelId="{7EB9F130-447E-495F-A096-C9314F46306F}" type="parTrans" cxnId="{F1B1940E-748D-4D8E-BED0-38EFB275BE51}">
      <dgm:prSet/>
      <dgm:spPr/>
      <dgm:t>
        <a:bodyPr/>
        <a:lstStyle/>
        <a:p>
          <a:endParaRPr lang="es-EC"/>
        </a:p>
      </dgm:t>
    </dgm:pt>
    <dgm:pt modelId="{AF8EA3DF-655B-4EBC-B97B-95B7E8553152}" type="sibTrans" cxnId="{F1B1940E-748D-4D8E-BED0-38EFB275BE51}">
      <dgm:prSet/>
      <dgm:spPr/>
      <dgm:t>
        <a:bodyPr/>
        <a:lstStyle/>
        <a:p>
          <a:endParaRPr lang="es-EC"/>
        </a:p>
      </dgm:t>
    </dgm:pt>
    <dgm:pt modelId="{B0AAD593-ED46-48A3-92CA-B2952F9FC951}">
      <dgm:prSet phldrT="[Texto]"/>
      <dgm:spPr/>
      <dgm:t>
        <a:bodyPr/>
        <a:lstStyle/>
        <a:p>
          <a:r>
            <a:rPr lang="es-EC"/>
            <a:t>Diseño base del simulador utilzando GNPy</a:t>
          </a:r>
        </a:p>
      </dgm:t>
    </dgm:pt>
    <dgm:pt modelId="{58EA1320-7CBC-4ADA-B61D-5E7F1117CBA4}" type="parTrans" cxnId="{507DF78A-F02C-4104-A6D5-15CBB6BB4496}">
      <dgm:prSet/>
      <dgm:spPr/>
      <dgm:t>
        <a:bodyPr/>
        <a:lstStyle/>
        <a:p>
          <a:endParaRPr lang="es-EC"/>
        </a:p>
      </dgm:t>
    </dgm:pt>
    <dgm:pt modelId="{0E4B1A17-73CE-42E1-AD46-CC5480945AF0}" type="sibTrans" cxnId="{507DF78A-F02C-4104-A6D5-15CBB6BB4496}">
      <dgm:prSet/>
      <dgm:spPr/>
      <dgm:t>
        <a:bodyPr/>
        <a:lstStyle/>
        <a:p>
          <a:endParaRPr lang="es-EC"/>
        </a:p>
      </dgm:t>
    </dgm:pt>
    <dgm:pt modelId="{86610886-D790-4774-881B-EE21FF528EB1}">
      <dgm:prSet phldrT="[Texto]"/>
      <dgm:spPr/>
      <dgm:t>
        <a:bodyPr/>
        <a:lstStyle/>
        <a:p>
          <a:r>
            <a:rPr lang="es-EC"/>
            <a:t>Desarrollar guías prácticas para el laboratorio de Telecomunicaciones</a:t>
          </a:r>
        </a:p>
      </dgm:t>
    </dgm:pt>
    <dgm:pt modelId="{E3FBEE27-FFDF-4380-853A-E17F30D946E4}" type="parTrans" cxnId="{00FDAF09-5BB9-462E-BAAF-7CF14EC73067}">
      <dgm:prSet/>
      <dgm:spPr/>
      <dgm:t>
        <a:bodyPr/>
        <a:lstStyle/>
        <a:p>
          <a:endParaRPr lang="es-EC"/>
        </a:p>
      </dgm:t>
    </dgm:pt>
    <dgm:pt modelId="{B631DAC0-210B-484A-94B1-FB777C1D0A16}" type="sibTrans" cxnId="{00FDAF09-5BB9-462E-BAAF-7CF14EC73067}">
      <dgm:prSet/>
      <dgm:spPr/>
      <dgm:t>
        <a:bodyPr/>
        <a:lstStyle/>
        <a:p>
          <a:endParaRPr lang="es-EC"/>
        </a:p>
      </dgm:t>
    </dgm:pt>
    <dgm:pt modelId="{42B5CD4C-9352-4C4D-AAB5-BEF54DAFB935}">
      <dgm:prSet phldrT="[Texto]"/>
      <dgm:spPr/>
      <dgm:t>
        <a:bodyPr/>
        <a:lstStyle/>
        <a:p>
          <a:r>
            <a:rPr lang="es-EC"/>
            <a:t>Establecer posibles mejoras del simulador y trabajos futuros.</a:t>
          </a:r>
        </a:p>
      </dgm:t>
    </dgm:pt>
    <dgm:pt modelId="{BBE076B1-F2DB-4056-970D-C7B90D5357D4}" type="parTrans" cxnId="{CB9E0F24-DF21-4792-A402-FD6A973A406F}">
      <dgm:prSet/>
      <dgm:spPr/>
      <dgm:t>
        <a:bodyPr/>
        <a:lstStyle/>
        <a:p>
          <a:endParaRPr lang="es-EC"/>
        </a:p>
      </dgm:t>
    </dgm:pt>
    <dgm:pt modelId="{BCAD98DF-58A5-415D-ABA7-485C52EE39B3}" type="sibTrans" cxnId="{CB9E0F24-DF21-4792-A402-FD6A973A406F}">
      <dgm:prSet/>
      <dgm:spPr/>
      <dgm:t>
        <a:bodyPr/>
        <a:lstStyle/>
        <a:p>
          <a:endParaRPr lang="es-EC"/>
        </a:p>
      </dgm:t>
    </dgm:pt>
    <dgm:pt modelId="{18DFAABB-8AB3-404A-B3AD-5BA534A7CA09}" type="pres">
      <dgm:prSet presAssocID="{8A0F88F2-848C-45F5-A629-0B086812A4E7}" presName="Name0" presStyleCnt="0">
        <dgm:presLayoutVars>
          <dgm:dir/>
          <dgm:resizeHandles/>
        </dgm:presLayoutVars>
      </dgm:prSet>
      <dgm:spPr/>
    </dgm:pt>
    <dgm:pt modelId="{EE79BCFF-EC5A-419E-A9D2-61EC4DA329BE}" type="pres">
      <dgm:prSet presAssocID="{4440E415-AD05-46D7-9D05-9ECC1D63ECB9}" presName="compNode" presStyleCnt="0"/>
      <dgm:spPr/>
    </dgm:pt>
    <dgm:pt modelId="{E01099A5-446A-46AA-BFD2-9ACBA87F3CC9}" type="pres">
      <dgm:prSet presAssocID="{4440E415-AD05-46D7-9D05-9ECC1D63ECB9}" presName="dummyConnPt" presStyleCnt="0"/>
      <dgm:spPr/>
    </dgm:pt>
    <dgm:pt modelId="{9EE295F2-7C79-4559-ABB2-B1F4423D3B26}" type="pres">
      <dgm:prSet presAssocID="{4440E415-AD05-46D7-9D05-9ECC1D63ECB9}" presName="node" presStyleLbl="node1" presStyleIdx="0" presStyleCnt="8">
        <dgm:presLayoutVars>
          <dgm:bulletEnabled val="1"/>
        </dgm:presLayoutVars>
      </dgm:prSet>
      <dgm:spPr/>
    </dgm:pt>
    <dgm:pt modelId="{C87A8EBD-2A02-4BE9-9247-1456A3B5FE96}" type="pres">
      <dgm:prSet presAssocID="{4507EC5A-B3C5-48C1-BC65-8BD83CC358F5}" presName="sibTrans" presStyleLbl="bgSibTrans2D1" presStyleIdx="0" presStyleCnt="7"/>
      <dgm:spPr/>
    </dgm:pt>
    <dgm:pt modelId="{0E0B6370-F2B1-4825-B612-BE2A901D8234}" type="pres">
      <dgm:prSet presAssocID="{01C69194-D07E-43E5-A104-AD69835A5E5B}" presName="compNode" presStyleCnt="0"/>
      <dgm:spPr/>
    </dgm:pt>
    <dgm:pt modelId="{611697B8-9951-4BC8-9B5C-2FF1B1447E9F}" type="pres">
      <dgm:prSet presAssocID="{01C69194-D07E-43E5-A104-AD69835A5E5B}" presName="dummyConnPt" presStyleCnt="0"/>
      <dgm:spPr/>
    </dgm:pt>
    <dgm:pt modelId="{81472049-2AB5-48F8-BA23-C02D1F1C65AC}" type="pres">
      <dgm:prSet presAssocID="{01C69194-D07E-43E5-A104-AD69835A5E5B}" presName="node" presStyleLbl="node1" presStyleIdx="1" presStyleCnt="8">
        <dgm:presLayoutVars>
          <dgm:bulletEnabled val="1"/>
        </dgm:presLayoutVars>
      </dgm:prSet>
      <dgm:spPr/>
    </dgm:pt>
    <dgm:pt modelId="{CA81E119-35F3-4F62-AE51-B5EF3949A615}" type="pres">
      <dgm:prSet presAssocID="{C8D81CE9-0F70-4BC5-8DC0-F444E07C9A93}" presName="sibTrans" presStyleLbl="bgSibTrans2D1" presStyleIdx="1" presStyleCnt="7"/>
      <dgm:spPr/>
    </dgm:pt>
    <dgm:pt modelId="{9EFBAF51-E2F2-498E-AE5A-7B5ED1BCD611}" type="pres">
      <dgm:prSet presAssocID="{3E787CF6-70C6-4751-BB6C-F22C0CD74E01}" presName="compNode" presStyleCnt="0"/>
      <dgm:spPr/>
    </dgm:pt>
    <dgm:pt modelId="{A1BBB78F-D631-441C-B29F-79FBCEBBAD11}" type="pres">
      <dgm:prSet presAssocID="{3E787CF6-70C6-4751-BB6C-F22C0CD74E01}" presName="dummyConnPt" presStyleCnt="0"/>
      <dgm:spPr/>
    </dgm:pt>
    <dgm:pt modelId="{CA204814-1EE9-4EEA-9474-67CFAF599506}" type="pres">
      <dgm:prSet presAssocID="{3E787CF6-70C6-4751-BB6C-F22C0CD74E01}" presName="node" presStyleLbl="node1" presStyleIdx="2" presStyleCnt="8">
        <dgm:presLayoutVars>
          <dgm:bulletEnabled val="1"/>
        </dgm:presLayoutVars>
      </dgm:prSet>
      <dgm:spPr/>
    </dgm:pt>
    <dgm:pt modelId="{341B5EB3-EC7D-4E9A-B84B-70D20574E635}" type="pres">
      <dgm:prSet presAssocID="{15A13BE0-CBA2-403F-A541-122D7FCE8BC5}" presName="sibTrans" presStyleLbl="bgSibTrans2D1" presStyleIdx="2" presStyleCnt="7"/>
      <dgm:spPr/>
    </dgm:pt>
    <dgm:pt modelId="{2A7CBB24-3BB6-4A86-B20A-E6D136F315AA}" type="pres">
      <dgm:prSet presAssocID="{4283D283-9BD4-4ACB-9FBD-3F25BC3854FA}" presName="compNode" presStyleCnt="0"/>
      <dgm:spPr/>
    </dgm:pt>
    <dgm:pt modelId="{EFB89FE1-8A17-42BC-8E83-4284ABFE36E4}" type="pres">
      <dgm:prSet presAssocID="{4283D283-9BD4-4ACB-9FBD-3F25BC3854FA}" presName="dummyConnPt" presStyleCnt="0"/>
      <dgm:spPr/>
    </dgm:pt>
    <dgm:pt modelId="{728F4487-F396-4D83-B91B-0C4553BD33A0}" type="pres">
      <dgm:prSet presAssocID="{4283D283-9BD4-4ACB-9FBD-3F25BC3854FA}" presName="node" presStyleLbl="node1" presStyleIdx="3" presStyleCnt="8">
        <dgm:presLayoutVars>
          <dgm:bulletEnabled val="1"/>
        </dgm:presLayoutVars>
      </dgm:prSet>
      <dgm:spPr/>
    </dgm:pt>
    <dgm:pt modelId="{9F8345AB-746E-40C5-B686-1CC64244FC1D}" type="pres">
      <dgm:prSet presAssocID="{E5D6DD0B-0CED-4F3D-9B5E-4224CC4F7551}" presName="sibTrans" presStyleLbl="bgSibTrans2D1" presStyleIdx="3" presStyleCnt="7"/>
      <dgm:spPr/>
    </dgm:pt>
    <dgm:pt modelId="{66C9C342-A8B0-47D5-B806-D7F62718BF98}" type="pres">
      <dgm:prSet presAssocID="{9E53C5D8-F3B3-4EB0-B1E3-C40D49EFC330}" presName="compNode" presStyleCnt="0"/>
      <dgm:spPr/>
    </dgm:pt>
    <dgm:pt modelId="{FC89F43A-E400-49E8-8216-A3E79A8E462F}" type="pres">
      <dgm:prSet presAssocID="{9E53C5D8-F3B3-4EB0-B1E3-C40D49EFC330}" presName="dummyConnPt" presStyleCnt="0"/>
      <dgm:spPr/>
    </dgm:pt>
    <dgm:pt modelId="{01B445E3-AD50-4F64-A16A-F9A314A212E0}" type="pres">
      <dgm:prSet presAssocID="{9E53C5D8-F3B3-4EB0-B1E3-C40D49EFC330}" presName="node" presStyleLbl="node1" presStyleIdx="4" presStyleCnt="8">
        <dgm:presLayoutVars>
          <dgm:bulletEnabled val="1"/>
        </dgm:presLayoutVars>
      </dgm:prSet>
      <dgm:spPr/>
    </dgm:pt>
    <dgm:pt modelId="{04337D51-41C3-403A-A6D9-4B2EC5D33C68}" type="pres">
      <dgm:prSet presAssocID="{AF8EA3DF-655B-4EBC-B97B-95B7E8553152}" presName="sibTrans" presStyleLbl="bgSibTrans2D1" presStyleIdx="4" presStyleCnt="7"/>
      <dgm:spPr/>
    </dgm:pt>
    <dgm:pt modelId="{7446A381-816B-41AA-A928-DE1BB2661B93}" type="pres">
      <dgm:prSet presAssocID="{B0AAD593-ED46-48A3-92CA-B2952F9FC951}" presName="compNode" presStyleCnt="0"/>
      <dgm:spPr/>
    </dgm:pt>
    <dgm:pt modelId="{A0BAA952-B1A7-4700-AED5-0505BFBBFF7C}" type="pres">
      <dgm:prSet presAssocID="{B0AAD593-ED46-48A3-92CA-B2952F9FC951}" presName="dummyConnPt" presStyleCnt="0"/>
      <dgm:spPr/>
    </dgm:pt>
    <dgm:pt modelId="{F472E306-6163-44B9-9779-A6422B9350AC}" type="pres">
      <dgm:prSet presAssocID="{B0AAD593-ED46-48A3-92CA-B2952F9FC951}" presName="node" presStyleLbl="node1" presStyleIdx="5" presStyleCnt="8">
        <dgm:presLayoutVars>
          <dgm:bulletEnabled val="1"/>
        </dgm:presLayoutVars>
      </dgm:prSet>
      <dgm:spPr/>
    </dgm:pt>
    <dgm:pt modelId="{4D814585-D842-46DC-A467-E6B98C3F2427}" type="pres">
      <dgm:prSet presAssocID="{0E4B1A17-73CE-42E1-AD46-CC5480945AF0}" presName="sibTrans" presStyleLbl="bgSibTrans2D1" presStyleIdx="5" presStyleCnt="7"/>
      <dgm:spPr/>
    </dgm:pt>
    <dgm:pt modelId="{B7D2E6AB-CE44-4DC0-A198-3C19CE31755F}" type="pres">
      <dgm:prSet presAssocID="{86610886-D790-4774-881B-EE21FF528EB1}" presName="compNode" presStyleCnt="0"/>
      <dgm:spPr/>
    </dgm:pt>
    <dgm:pt modelId="{C1C300CF-A4D8-494F-B58E-81D44175930D}" type="pres">
      <dgm:prSet presAssocID="{86610886-D790-4774-881B-EE21FF528EB1}" presName="dummyConnPt" presStyleCnt="0"/>
      <dgm:spPr/>
    </dgm:pt>
    <dgm:pt modelId="{1F933C97-9FC3-4E5E-9256-3FE54E911FCA}" type="pres">
      <dgm:prSet presAssocID="{86610886-D790-4774-881B-EE21FF528EB1}" presName="node" presStyleLbl="node1" presStyleIdx="6" presStyleCnt="8">
        <dgm:presLayoutVars>
          <dgm:bulletEnabled val="1"/>
        </dgm:presLayoutVars>
      </dgm:prSet>
      <dgm:spPr/>
    </dgm:pt>
    <dgm:pt modelId="{427C7D77-2A4D-4726-927A-DDC2BDF62B9C}" type="pres">
      <dgm:prSet presAssocID="{B631DAC0-210B-484A-94B1-FB777C1D0A16}" presName="sibTrans" presStyleLbl="bgSibTrans2D1" presStyleIdx="6" presStyleCnt="7"/>
      <dgm:spPr/>
    </dgm:pt>
    <dgm:pt modelId="{CD066BB7-3D09-469D-BF9D-B2C8310C525A}" type="pres">
      <dgm:prSet presAssocID="{42B5CD4C-9352-4C4D-AAB5-BEF54DAFB935}" presName="compNode" presStyleCnt="0"/>
      <dgm:spPr/>
    </dgm:pt>
    <dgm:pt modelId="{C05ADAB7-6BF3-45ED-9FB0-7EE0346C32EC}" type="pres">
      <dgm:prSet presAssocID="{42B5CD4C-9352-4C4D-AAB5-BEF54DAFB935}" presName="dummyConnPt" presStyleCnt="0"/>
      <dgm:spPr/>
    </dgm:pt>
    <dgm:pt modelId="{D707E5A0-9379-4E9D-9774-1005616359A3}" type="pres">
      <dgm:prSet presAssocID="{42B5CD4C-9352-4C4D-AAB5-BEF54DAFB935}" presName="node" presStyleLbl="node1" presStyleIdx="7" presStyleCnt="8">
        <dgm:presLayoutVars>
          <dgm:bulletEnabled val="1"/>
        </dgm:presLayoutVars>
      </dgm:prSet>
      <dgm:spPr/>
    </dgm:pt>
  </dgm:ptLst>
  <dgm:cxnLst>
    <dgm:cxn modelId="{86A21B05-CDED-4CA3-9711-AA873AA0D7BC}" srcId="{8A0F88F2-848C-45F5-A629-0B086812A4E7}" destId="{4440E415-AD05-46D7-9D05-9ECC1D63ECB9}" srcOrd="0" destOrd="0" parTransId="{47287578-610E-4AAC-8974-12C99CCC10E5}" sibTransId="{4507EC5A-B3C5-48C1-BC65-8BD83CC358F5}"/>
    <dgm:cxn modelId="{00FDAF09-5BB9-462E-BAAF-7CF14EC73067}" srcId="{8A0F88F2-848C-45F5-A629-0B086812A4E7}" destId="{86610886-D790-4774-881B-EE21FF528EB1}" srcOrd="6" destOrd="0" parTransId="{E3FBEE27-FFDF-4380-853A-E17F30D946E4}" sibTransId="{B631DAC0-210B-484A-94B1-FB777C1D0A16}"/>
    <dgm:cxn modelId="{B35C370D-A90B-4711-9E82-78277CCDCBC6}" type="presOf" srcId="{C8D81CE9-0F70-4BC5-8DC0-F444E07C9A93}" destId="{CA81E119-35F3-4F62-AE51-B5EF3949A615}" srcOrd="0" destOrd="0" presId="urn:microsoft.com/office/officeart/2005/8/layout/bProcess4"/>
    <dgm:cxn modelId="{F1B1940E-748D-4D8E-BED0-38EFB275BE51}" srcId="{8A0F88F2-848C-45F5-A629-0B086812A4E7}" destId="{9E53C5D8-F3B3-4EB0-B1E3-C40D49EFC330}" srcOrd="4" destOrd="0" parTransId="{7EB9F130-447E-495F-A096-C9314F46306F}" sibTransId="{AF8EA3DF-655B-4EBC-B97B-95B7E8553152}"/>
    <dgm:cxn modelId="{94563B0F-DFE9-4B40-A8AB-6C8282631379}" srcId="{8A0F88F2-848C-45F5-A629-0B086812A4E7}" destId="{3E787CF6-70C6-4751-BB6C-F22C0CD74E01}" srcOrd="2" destOrd="0" parTransId="{86B911AE-9E39-4AC2-992E-AADACE6783E7}" sibTransId="{15A13BE0-CBA2-403F-A541-122D7FCE8BC5}"/>
    <dgm:cxn modelId="{5FBDA212-FD37-43B5-A127-E162CF7FE761}" srcId="{8A0F88F2-848C-45F5-A629-0B086812A4E7}" destId="{4283D283-9BD4-4ACB-9FBD-3F25BC3854FA}" srcOrd="3" destOrd="0" parTransId="{BAB14FB0-5206-4DF9-B9A1-69B0F6656BE7}" sibTransId="{E5D6DD0B-0CED-4F3D-9B5E-4224CC4F7551}"/>
    <dgm:cxn modelId="{7FAC7122-74D4-4C0A-942E-44850CA228F1}" type="presOf" srcId="{0E4B1A17-73CE-42E1-AD46-CC5480945AF0}" destId="{4D814585-D842-46DC-A467-E6B98C3F2427}" srcOrd="0" destOrd="0" presId="urn:microsoft.com/office/officeart/2005/8/layout/bProcess4"/>
    <dgm:cxn modelId="{CB9E0F24-DF21-4792-A402-FD6A973A406F}" srcId="{8A0F88F2-848C-45F5-A629-0B086812A4E7}" destId="{42B5CD4C-9352-4C4D-AAB5-BEF54DAFB935}" srcOrd="7" destOrd="0" parTransId="{BBE076B1-F2DB-4056-970D-C7B90D5357D4}" sibTransId="{BCAD98DF-58A5-415D-ABA7-485C52EE39B3}"/>
    <dgm:cxn modelId="{296C0467-360C-49A5-905F-3B6DF567E0C5}" type="presOf" srcId="{E5D6DD0B-0CED-4F3D-9B5E-4224CC4F7551}" destId="{9F8345AB-746E-40C5-B686-1CC64244FC1D}" srcOrd="0" destOrd="0" presId="urn:microsoft.com/office/officeart/2005/8/layout/bProcess4"/>
    <dgm:cxn modelId="{F4D5D16A-D909-412C-8155-6425932541AF}" type="presOf" srcId="{86610886-D790-4774-881B-EE21FF528EB1}" destId="{1F933C97-9FC3-4E5E-9256-3FE54E911FCA}" srcOrd="0" destOrd="0" presId="urn:microsoft.com/office/officeart/2005/8/layout/bProcess4"/>
    <dgm:cxn modelId="{C65C7276-419A-4561-BA3F-0A9F74D8714B}" type="presOf" srcId="{3E787CF6-70C6-4751-BB6C-F22C0CD74E01}" destId="{CA204814-1EE9-4EEA-9474-67CFAF599506}" srcOrd="0" destOrd="0" presId="urn:microsoft.com/office/officeart/2005/8/layout/bProcess4"/>
    <dgm:cxn modelId="{77701257-E36F-4364-AE1D-51BBD02826ED}" type="presOf" srcId="{9E53C5D8-F3B3-4EB0-B1E3-C40D49EFC330}" destId="{01B445E3-AD50-4F64-A16A-F9A314A212E0}" srcOrd="0" destOrd="0" presId="urn:microsoft.com/office/officeart/2005/8/layout/bProcess4"/>
    <dgm:cxn modelId="{09FCD558-D66F-45CB-A4CC-53C189287560}" type="presOf" srcId="{42B5CD4C-9352-4C4D-AAB5-BEF54DAFB935}" destId="{D707E5A0-9379-4E9D-9774-1005616359A3}" srcOrd="0" destOrd="0" presId="urn:microsoft.com/office/officeart/2005/8/layout/bProcess4"/>
    <dgm:cxn modelId="{9BD34589-1791-415F-AE5B-6199A0637341}" type="presOf" srcId="{AF8EA3DF-655B-4EBC-B97B-95B7E8553152}" destId="{04337D51-41C3-403A-A6D9-4B2EC5D33C68}" srcOrd="0" destOrd="0" presId="urn:microsoft.com/office/officeart/2005/8/layout/bProcess4"/>
    <dgm:cxn modelId="{507DF78A-F02C-4104-A6D5-15CBB6BB4496}" srcId="{8A0F88F2-848C-45F5-A629-0B086812A4E7}" destId="{B0AAD593-ED46-48A3-92CA-B2952F9FC951}" srcOrd="5" destOrd="0" parTransId="{58EA1320-7CBC-4ADA-B61D-5E7F1117CBA4}" sibTransId="{0E4B1A17-73CE-42E1-AD46-CC5480945AF0}"/>
    <dgm:cxn modelId="{D9712392-A4C7-40DB-A830-2836860A34D7}" type="presOf" srcId="{4440E415-AD05-46D7-9D05-9ECC1D63ECB9}" destId="{9EE295F2-7C79-4559-ABB2-B1F4423D3B26}" srcOrd="0" destOrd="0" presId="urn:microsoft.com/office/officeart/2005/8/layout/bProcess4"/>
    <dgm:cxn modelId="{46EBF598-20FB-4C36-9C1A-550DF0DC2113}" type="presOf" srcId="{15A13BE0-CBA2-403F-A541-122D7FCE8BC5}" destId="{341B5EB3-EC7D-4E9A-B84B-70D20574E635}" srcOrd="0" destOrd="0" presId="urn:microsoft.com/office/officeart/2005/8/layout/bProcess4"/>
    <dgm:cxn modelId="{76CA67A8-53C6-4B50-96CA-7EE514B4CE5C}" type="presOf" srcId="{B0AAD593-ED46-48A3-92CA-B2952F9FC951}" destId="{F472E306-6163-44B9-9779-A6422B9350AC}" srcOrd="0" destOrd="0" presId="urn:microsoft.com/office/officeart/2005/8/layout/bProcess4"/>
    <dgm:cxn modelId="{CF27A0B4-FC3B-432D-8B90-5BC6FFB254F2}" type="presOf" srcId="{8A0F88F2-848C-45F5-A629-0B086812A4E7}" destId="{18DFAABB-8AB3-404A-B3AD-5BA534A7CA09}" srcOrd="0" destOrd="0" presId="urn:microsoft.com/office/officeart/2005/8/layout/bProcess4"/>
    <dgm:cxn modelId="{3C196EC6-34D3-4B06-B658-66B7F841C437}" type="presOf" srcId="{4507EC5A-B3C5-48C1-BC65-8BD83CC358F5}" destId="{C87A8EBD-2A02-4BE9-9247-1456A3B5FE96}" srcOrd="0" destOrd="0" presId="urn:microsoft.com/office/officeart/2005/8/layout/bProcess4"/>
    <dgm:cxn modelId="{2433E2D2-92A9-4525-B2FA-4B47BE2AA8FC}" type="presOf" srcId="{4283D283-9BD4-4ACB-9FBD-3F25BC3854FA}" destId="{728F4487-F396-4D83-B91B-0C4553BD33A0}" srcOrd="0" destOrd="0" presId="urn:microsoft.com/office/officeart/2005/8/layout/bProcess4"/>
    <dgm:cxn modelId="{B4CB76DA-7701-40D0-B687-C45FB2153184}" type="presOf" srcId="{01C69194-D07E-43E5-A104-AD69835A5E5B}" destId="{81472049-2AB5-48F8-BA23-C02D1F1C65AC}" srcOrd="0" destOrd="0" presId="urn:microsoft.com/office/officeart/2005/8/layout/bProcess4"/>
    <dgm:cxn modelId="{27120DFE-C65E-468C-A6DE-0855FC1BF0ED}" srcId="{8A0F88F2-848C-45F5-A629-0B086812A4E7}" destId="{01C69194-D07E-43E5-A104-AD69835A5E5B}" srcOrd="1" destOrd="0" parTransId="{36F49815-43EB-4FE1-B121-AEAF7280C32E}" sibTransId="{C8D81CE9-0F70-4BC5-8DC0-F444E07C9A93}"/>
    <dgm:cxn modelId="{9D2A5FFF-2DC3-4217-85B7-4AAC10D7FF7B}" type="presOf" srcId="{B631DAC0-210B-484A-94B1-FB777C1D0A16}" destId="{427C7D77-2A4D-4726-927A-DDC2BDF62B9C}" srcOrd="0" destOrd="0" presId="urn:microsoft.com/office/officeart/2005/8/layout/bProcess4"/>
    <dgm:cxn modelId="{CC67E03C-43E5-43C3-8762-2DFA3D282F14}" type="presParOf" srcId="{18DFAABB-8AB3-404A-B3AD-5BA534A7CA09}" destId="{EE79BCFF-EC5A-419E-A9D2-61EC4DA329BE}" srcOrd="0" destOrd="0" presId="urn:microsoft.com/office/officeart/2005/8/layout/bProcess4"/>
    <dgm:cxn modelId="{C482C835-1367-46D2-971B-D1F2AE3B3855}" type="presParOf" srcId="{EE79BCFF-EC5A-419E-A9D2-61EC4DA329BE}" destId="{E01099A5-446A-46AA-BFD2-9ACBA87F3CC9}" srcOrd="0" destOrd="0" presId="urn:microsoft.com/office/officeart/2005/8/layout/bProcess4"/>
    <dgm:cxn modelId="{95427F1A-B0F0-461E-976B-8C56A7204BCC}" type="presParOf" srcId="{EE79BCFF-EC5A-419E-A9D2-61EC4DA329BE}" destId="{9EE295F2-7C79-4559-ABB2-B1F4423D3B26}" srcOrd="1" destOrd="0" presId="urn:microsoft.com/office/officeart/2005/8/layout/bProcess4"/>
    <dgm:cxn modelId="{8C7B3E0B-20F4-4718-A351-C1CCF08F53DF}" type="presParOf" srcId="{18DFAABB-8AB3-404A-B3AD-5BA534A7CA09}" destId="{C87A8EBD-2A02-4BE9-9247-1456A3B5FE96}" srcOrd="1" destOrd="0" presId="urn:microsoft.com/office/officeart/2005/8/layout/bProcess4"/>
    <dgm:cxn modelId="{9DCA1569-0517-41FF-B0D9-0B9986DBA553}" type="presParOf" srcId="{18DFAABB-8AB3-404A-B3AD-5BA534A7CA09}" destId="{0E0B6370-F2B1-4825-B612-BE2A901D8234}" srcOrd="2" destOrd="0" presId="urn:microsoft.com/office/officeart/2005/8/layout/bProcess4"/>
    <dgm:cxn modelId="{7B8D9192-3320-453D-811D-0910F9EC19FC}" type="presParOf" srcId="{0E0B6370-F2B1-4825-B612-BE2A901D8234}" destId="{611697B8-9951-4BC8-9B5C-2FF1B1447E9F}" srcOrd="0" destOrd="0" presId="urn:microsoft.com/office/officeart/2005/8/layout/bProcess4"/>
    <dgm:cxn modelId="{38AB6E2C-AD50-474A-B3BB-7C22CA5A9875}" type="presParOf" srcId="{0E0B6370-F2B1-4825-B612-BE2A901D8234}" destId="{81472049-2AB5-48F8-BA23-C02D1F1C65AC}" srcOrd="1" destOrd="0" presId="urn:microsoft.com/office/officeart/2005/8/layout/bProcess4"/>
    <dgm:cxn modelId="{FD7DA9F7-A14A-4BBE-B7A6-786B8434845A}" type="presParOf" srcId="{18DFAABB-8AB3-404A-B3AD-5BA534A7CA09}" destId="{CA81E119-35F3-4F62-AE51-B5EF3949A615}" srcOrd="3" destOrd="0" presId="urn:microsoft.com/office/officeart/2005/8/layout/bProcess4"/>
    <dgm:cxn modelId="{77EE70DF-BF5D-4FEF-AA24-717E0A519454}" type="presParOf" srcId="{18DFAABB-8AB3-404A-B3AD-5BA534A7CA09}" destId="{9EFBAF51-E2F2-498E-AE5A-7B5ED1BCD611}" srcOrd="4" destOrd="0" presId="urn:microsoft.com/office/officeart/2005/8/layout/bProcess4"/>
    <dgm:cxn modelId="{39981F77-3A52-42EE-A201-B473BBA0592D}" type="presParOf" srcId="{9EFBAF51-E2F2-498E-AE5A-7B5ED1BCD611}" destId="{A1BBB78F-D631-441C-B29F-79FBCEBBAD11}" srcOrd="0" destOrd="0" presId="urn:microsoft.com/office/officeart/2005/8/layout/bProcess4"/>
    <dgm:cxn modelId="{4FE4E4C2-6866-4EF1-ADAA-FABC0A918465}" type="presParOf" srcId="{9EFBAF51-E2F2-498E-AE5A-7B5ED1BCD611}" destId="{CA204814-1EE9-4EEA-9474-67CFAF599506}" srcOrd="1" destOrd="0" presId="urn:microsoft.com/office/officeart/2005/8/layout/bProcess4"/>
    <dgm:cxn modelId="{63C00844-61E0-4DB3-814E-DEDCF9411756}" type="presParOf" srcId="{18DFAABB-8AB3-404A-B3AD-5BA534A7CA09}" destId="{341B5EB3-EC7D-4E9A-B84B-70D20574E635}" srcOrd="5" destOrd="0" presId="urn:microsoft.com/office/officeart/2005/8/layout/bProcess4"/>
    <dgm:cxn modelId="{D44A064C-3334-4F09-847A-C9AAC4AD0343}" type="presParOf" srcId="{18DFAABB-8AB3-404A-B3AD-5BA534A7CA09}" destId="{2A7CBB24-3BB6-4A86-B20A-E6D136F315AA}" srcOrd="6" destOrd="0" presId="urn:microsoft.com/office/officeart/2005/8/layout/bProcess4"/>
    <dgm:cxn modelId="{96007B40-0DC2-43DE-9380-14F3F54FAAB0}" type="presParOf" srcId="{2A7CBB24-3BB6-4A86-B20A-E6D136F315AA}" destId="{EFB89FE1-8A17-42BC-8E83-4284ABFE36E4}" srcOrd="0" destOrd="0" presId="urn:microsoft.com/office/officeart/2005/8/layout/bProcess4"/>
    <dgm:cxn modelId="{610C3EC3-5D76-4ACF-8D05-90CB614FCB84}" type="presParOf" srcId="{2A7CBB24-3BB6-4A86-B20A-E6D136F315AA}" destId="{728F4487-F396-4D83-B91B-0C4553BD33A0}" srcOrd="1" destOrd="0" presId="urn:microsoft.com/office/officeart/2005/8/layout/bProcess4"/>
    <dgm:cxn modelId="{775DC5DA-DC10-4041-8F3C-29C58CD56362}" type="presParOf" srcId="{18DFAABB-8AB3-404A-B3AD-5BA534A7CA09}" destId="{9F8345AB-746E-40C5-B686-1CC64244FC1D}" srcOrd="7" destOrd="0" presId="urn:microsoft.com/office/officeart/2005/8/layout/bProcess4"/>
    <dgm:cxn modelId="{DC231442-E6E9-4429-9ED9-7AC0CE341883}" type="presParOf" srcId="{18DFAABB-8AB3-404A-B3AD-5BA534A7CA09}" destId="{66C9C342-A8B0-47D5-B806-D7F62718BF98}" srcOrd="8" destOrd="0" presId="urn:microsoft.com/office/officeart/2005/8/layout/bProcess4"/>
    <dgm:cxn modelId="{CBB912EF-0489-4081-8519-D8B11234384B}" type="presParOf" srcId="{66C9C342-A8B0-47D5-B806-D7F62718BF98}" destId="{FC89F43A-E400-49E8-8216-A3E79A8E462F}" srcOrd="0" destOrd="0" presId="urn:microsoft.com/office/officeart/2005/8/layout/bProcess4"/>
    <dgm:cxn modelId="{86ED16AD-A56F-4F27-870E-84CC42DD05AA}" type="presParOf" srcId="{66C9C342-A8B0-47D5-B806-D7F62718BF98}" destId="{01B445E3-AD50-4F64-A16A-F9A314A212E0}" srcOrd="1" destOrd="0" presId="urn:microsoft.com/office/officeart/2005/8/layout/bProcess4"/>
    <dgm:cxn modelId="{B7815197-09EF-4D27-A986-EE7991409C05}" type="presParOf" srcId="{18DFAABB-8AB3-404A-B3AD-5BA534A7CA09}" destId="{04337D51-41C3-403A-A6D9-4B2EC5D33C68}" srcOrd="9" destOrd="0" presId="urn:microsoft.com/office/officeart/2005/8/layout/bProcess4"/>
    <dgm:cxn modelId="{B6CED3A7-9890-4890-8DCC-49DF5595B585}" type="presParOf" srcId="{18DFAABB-8AB3-404A-B3AD-5BA534A7CA09}" destId="{7446A381-816B-41AA-A928-DE1BB2661B93}" srcOrd="10" destOrd="0" presId="urn:microsoft.com/office/officeart/2005/8/layout/bProcess4"/>
    <dgm:cxn modelId="{08581D85-07B2-45E1-A8B4-55487AF67683}" type="presParOf" srcId="{7446A381-816B-41AA-A928-DE1BB2661B93}" destId="{A0BAA952-B1A7-4700-AED5-0505BFBBFF7C}" srcOrd="0" destOrd="0" presId="urn:microsoft.com/office/officeart/2005/8/layout/bProcess4"/>
    <dgm:cxn modelId="{5D76D4E5-C3FD-49EB-B582-CB038DCEC0B2}" type="presParOf" srcId="{7446A381-816B-41AA-A928-DE1BB2661B93}" destId="{F472E306-6163-44B9-9779-A6422B9350AC}" srcOrd="1" destOrd="0" presId="urn:microsoft.com/office/officeart/2005/8/layout/bProcess4"/>
    <dgm:cxn modelId="{04AC31A7-1E91-4924-8940-13EA9357883F}" type="presParOf" srcId="{18DFAABB-8AB3-404A-B3AD-5BA534A7CA09}" destId="{4D814585-D842-46DC-A467-E6B98C3F2427}" srcOrd="11" destOrd="0" presId="urn:microsoft.com/office/officeart/2005/8/layout/bProcess4"/>
    <dgm:cxn modelId="{480CB669-734D-4B78-A367-CCA0D75EE7EF}" type="presParOf" srcId="{18DFAABB-8AB3-404A-B3AD-5BA534A7CA09}" destId="{B7D2E6AB-CE44-4DC0-A198-3C19CE31755F}" srcOrd="12" destOrd="0" presId="urn:microsoft.com/office/officeart/2005/8/layout/bProcess4"/>
    <dgm:cxn modelId="{3251B7BC-06B7-42A7-B541-8CEB1912892A}" type="presParOf" srcId="{B7D2E6AB-CE44-4DC0-A198-3C19CE31755F}" destId="{C1C300CF-A4D8-494F-B58E-81D44175930D}" srcOrd="0" destOrd="0" presId="urn:microsoft.com/office/officeart/2005/8/layout/bProcess4"/>
    <dgm:cxn modelId="{2E13164A-1F4F-40E0-B81E-B382D9F3FF1E}" type="presParOf" srcId="{B7D2E6AB-CE44-4DC0-A198-3C19CE31755F}" destId="{1F933C97-9FC3-4E5E-9256-3FE54E911FCA}" srcOrd="1" destOrd="0" presId="urn:microsoft.com/office/officeart/2005/8/layout/bProcess4"/>
    <dgm:cxn modelId="{581AB432-F315-4438-BA9B-70EA033C9D6B}" type="presParOf" srcId="{18DFAABB-8AB3-404A-B3AD-5BA534A7CA09}" destId="{427C7D77-2A4D-4726-927A-DDC2BDF62B9C}" srcOrd="13" destOrd="0" presId="urn:microsoft.com/office/officeart/2005/8/layout/bProcess4"/>
    <dgm:cxn modelId="{50CD0BF5-BE35-462A-BB6B-ACC4636F04D1}" type="presParOf" srcId="{18DFAABB-8AB3-404A-B3AD-5BA534A7CA09}" destId="{CD066BB7-3D09-469D-BF9D-B2C8310C525A}" srcOrd="14" destOrd="0" presId="urn:microsoft.com/office/officeart/2005/8/layout/bProcess4"/>
    <dgm:cxn modelId="{AEFE4754-2D0D-4EB7-BFB2-7D4602D2787A}" type="presParOf" srcId="{CD066BB7-3D09-469D-BF9D-B2C8310C525A}" destId="{C05ADAB7-6BF3-45ED-9FB0-7EE0346C32EC}" srcOrd="0" destOrd="0" presId="urn:microsoft.com/office/officeart/2005/8/layout/bProcess4"/>
    <dgm:cxn modelId="{2D427A57-ACAA-44F5-85C8-72B573815F4C}" type="presParOf" srcId="{CD066BB7-3D09-469D-BF9D-B2C8310C525A}" destId="{D707E5A0-9379-4E9D-9774-1005616359A3}" srcOrd="1" destOrd="0" presId="urn:microsoft.com/office/officeart/2005/8/layout/b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EC7CB-F636-406B-A607-A004AF6BFB6B}">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Software libre y de código abierto.</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Sencillo de usar y de personalizar.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Facilidad para encontrar información.</a:t>
          </a:r>
        </a:p>
      </dsp:txBody>
      <dsp:txXfrm rot="5400000">
        <a:off x="0" y="0"/>
        <a:ext cx="2700019" cy="1181338"/>
      </dsp:txXfrm>
    </dsp:sp>
    <dsp:sp modelId="{8D51198E-D019-4F8E-A377-6B7FD08CD446}">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Oprtunidades</a:t>
          </a:r>
        </a:p>
        <a:p>
          <a:pPr marL="0" lvl="0" indent="0" algn="just" defTabSz="488950">
            <a:lnSpc>
              <a:spcPct val="90000"/>
            </a:lnSpc>
            <a:spcBef>
              <a:spcPct val="0"/>
            </a:spcBef>
            <a:spcAft>
              <a:spcPct val="35000"/>
            </a:spcAft>
            <a:buNone/>
          </a:pPr>
          <a:r>
            <a:rPr lang="es-EC" sz="1100" kern="1200"/>
            <a:t>- Colaboración entre estudiantes y profesores para mejorar el simulador.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Mejorar la capacidad en programación de Python. </a:t>
          </a:r>
        </a:p>
      </dsp:txBody>
      <dsp:txXfrm>
        <a:off x="2700019" y="0"/>
        <a:ext cx="2700019" cy="1181338"/>
      </dsp:txXfrm>
    </dsp:sp>
    <dsp:sp modelId="{EB795E47-3A95-4E52-B541-C91240F6ECE4}">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Requiere conocimientos avanzados de programación.</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Puede ser necesario la integración con otras herramientas.</a:t>
          </a:r>
        </a:p>
      </dsp:txBody>
      <dsp:txXfrm rot="10800000">
        <a:off x="0" y="1968896"/>
        <a:ext cx="2700019" cy="1181338"/>
      </dsp:txXfrm>
    </dsp:sp>
    <dsp:sp modelId="{9D05EFBC-35DD-46FD-8474-6E59D755CC1A}">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-Pueden surgir problemas de compatibilidad con nuevas versiones.</a:t>
          </a:r>
        </a:p>
        <a:p>
          <a:pPr marL="0" lvl="0" indent="0" algn="ctr" defTabSz="488950">
            <a:lnSpc>
              <a:spcPct val="90000"/>
            </a:lnSpc>
            <a:spcBef>
              <a:spcPct val="0"/>
            </a:spcBef>
            <a:spcAft>
              <a:spcPct val="35000"/>
            </a:spcAft>
            <a:buNone/>
          </a:pPr>
          <a:endParaRPr lang="es-EC" sz="1100" kern="1200"/>
        </a:p>
        <a:p>
          <a:pPr marL="0" lvl="0" indent="0" algn="ctr" defTabSz="488950">
            <a:lnSpc>
              <a:spcPct val="90000"/>
            </a:lnSpc>
            <a:spcBef>
              <a:spcPct val="0"/>
            </a:spcBef>
            <a:spcAft>
              <a:spcPct val="35000"/>
            </a:spcAft>
            <a:buNone/>
          </a:pPr>
          <a:endParaRPr lang="es-EC" sz="1100" kern="1200"/>
        </a:p>
      </dsp:txBody>
      <dsp:txXfrm rot="-5400000">
        <a:off x="2700020" y="1968895"/>
        <a:ext cx="2700019" cy="1181338"/>
      </dsp:txXfrm>
    </dsp:sp>
    <dsp:sp modelId="{912C19C0-D1F0-4B06-B4A0-BEE890BAFC5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un simulador basado en GNPy (Python) </a:t>
          </a:r>
        </a:p>
      </dsp:txBody>
      <dsp:txXfrm>
        <a:off x="1928458" y="1219783"/>
        <a:ext cx="1543122" cy="71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DA63C-10C0-4634-A30B-05820417A5D2}">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Funcionalidades avanzadas.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Soporte técnico actualizado.</a:t>
          </a:r>
        </a:p>
      </dsp:txBody>
      <dsp:txXfrm rot="5400000">
        <a:off x="0" y="0"/>
        <a:ext cx="2700019" cy="1181338"/>
      </dsp:txXfrm>
    </dsp:sp>
    <dsp:sp modelId="{5310504F-B7A0-4C39-A35B-B563E0553F94}">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just" defTabSz="488950">
            <a:lnSpc>
              <a:spcPct val="90000"/>
            </a:lnSpc>
            <a:spcBef>
              <a:spcPct val="0"/>
            </a:spcBef>
            <a:spcAft>
              <a:spcPct val="35000"/>
            </a:spcAft>
            <a:buNone/>
          </a:pPr>
          <a:r>
            <a:rPr lang="es-EC" sz="1100" kern="1200"/>
            <a:t>- Acceso a tecnologías modernas.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Formación en herramientas utilizadas en la industria.</a:t>
          </a:r>
        </a:p>
      </dsp:txBody>
      <dsp:txXfrm>
        <a:off x="2700019" y="0"/>
        <a:ext cx="2700019" cy="1181338"/>
      </dsp:txXfrm>
    </dsp:sp>
    <dsp:sp modelId="{2C70BC65-E1D8-4B57-ACB0-10C5322DF806}">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Costos elevados.</a:t>
          </a:r>
        </a:p>
        <a:p>
          <a:pPr marL="0" lvl="0" indent="0" algn="just" defTabSz="488950">
            <a:lnSpc>
              <a:spcPct val="90000"/>
            </a:lnSpc>
            <a:spcBef>
              <a:spcPct val="0"/>
            </a:spcBef>
            <a:spcAft>
              <a:spcPct val="35000"/>
            </a:spcAft>
            <a:buNone/>
          </a:pPr>
          <a:r>
            <a:rPr lang="es-EC" sz="1100" kern="1200"/>
            <a:t>- Dependencia de proveedores externos.</a:t>
          </a:r>
        </a:p>
      </dsp:txBody>
      <dsp:txXfrm rot="10800000">
        <a:off x="0" y="1968896"/>
        <a:ext cx="2700019" cy="1181338"/>
      </dsp:txXfrm>
    </dsp:sp>
    <dsp:sp modelId="{2352E4CB-5E6C-451A-90BD-1446265BFC43}">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 Incremento del costo de las licencias al pasar los años.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Cambio en las políticas de licencias educativas..</a:t>
          </a:r>
        </a:p>
      </dsp:txBody>
      <dsp:txXfrm rot="-5400000">
        <a:off x="2700020" y="1968895"/>
        <a:ext cx="2700019" cy="1181338"/>
      </dsp:txXfrm>
    </dsp:sp>
    <dsp:sp modelId="{4E36ADD2-FCC8-49AD-A5CD-58EDC2DB083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simuladores comerciales con licencias educativas </a:t>
          </a:r>
        </a:p>
      </dsp:txBody>
      <dsp:txXfrm>
        <a:off x="1928458" y="1219783"/>
        <a:ext cx="1543122" cy="71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52BB1-A1D8-40F6-892C-5B9E17DFB58F}">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Total control sobre el diseño del software.</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Adaptación exacta de las necesidades que requiera la institución.</a:t>
          </a:r>
        </a:p>
      </dsp:txBody>
      <dsp:txXfrm rot="5400000">
        <a:off x="0" y="0"/>
        <a:ext cx="2700019" cy="1181338"/>
      </dsp:txXfrm>
    </dsp:sp>
    <dsp:sp modelId="{29CEED96-FBE3-4FA2-832A-28D90E465F17}">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Innovación de nuevas tecnologías.</a:t>
          </a:r>
        </a:p>
      </dsp:txBody>
      <dsp:txXfrm>
        <a:off x="2700019" y="0"/>
        <a:ext cx="2700019" cy="1181338"/>
      </dsp:txXfrm>
    </dsp:sp>
    <dsp:sp modelId="{4EB79C06-934B-460E-B982-11687A3510B9}">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Alto costo y tiempo de desarrollo del software.</a:t>
          </a:r>
        </a:p>
        <a:p>
          <a:pPr marL="0" lvl="0" indent="0" algn="just" defTabSz="488950">
            <a:lnSpc>
              <a:spcPct val="90000"/>
            </a:lnSpc>
            <a:spcBef>
              <a:spcPct val="0"/>
            </a:spcBef>
            <a:spcAft>
              <a:spcPct val="35000"/>
            </a:spcAft>
            <a:buNone/>
          </a:pPr>
          <a:r>
            <a:rPr lang="es-EC" sz="1100" kern="1200"/>
            <a:t>- Necesidad de un equipo de desarrollo con experiencia.</a:t>
          </a:r>
        </a:p>
      </dsp:txBody>
      <dsp:txXfrm rot="10800000">
        <a:off x="0" y="1968896"/>
        <a:ext cx="2700019" cy="1181338"/>
      </dsp:txXfrm>
    </dsp:sp>
    <dsp:sp modelId="{1C1B8B6D-17D2-4FDD-B3D2-7C48F18D5710}">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Riesgos de retrasos y sobrecostos.</a:t>
          </a:r>
        </a:p>
        <a:p>
          <a:pPr marL="0" lvl="0" indent="0" algn="just" defTabSz="488950">
            <a:lnSpc>
              <a:spcPct val="90000"/>
            </a:lnSpc>
            <a:spcBef>
              <a:spcPct val="0"/>
            </a:spcBef>
            <a:spcAft>
              <a:spcPct val="35000"/>
            </a:spcAft>
            <a:buNone/>
          </a:pPr>
          <a:r>
            <a:rPr lang="es-EC" sz="1100" kern="1200"/>
            <a:t>-Mantenimiento y actualizaciones continuas.</a:t>
          </a:r>
        </a:p>
      </dsp:txBody>
      <dsp:txXfrm rot="-5400000">
        <a:off x="2700020" y="1968895"/>
        <a:ext cx="2700019" cy="1181338"/>
      </dsp:txXfrm>
    </dsp:sp>
    <dsp:sp modelId="{D94A7409-9848-4A69-AE2B-0727DC8970B3}">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y desarrollo de un simulador propio desde cero </a:t>
          </a:r>
        </a:p>
      </dsp:txBody>
      <dsp:txXfrm>
        <a:off x="1928458" y="1219783"/>
        <a:ext cx="1543122" cy="71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A8EBD-2A02-4BE9-9247-1456A3B5FE96}">
      <dsp:nvSpPr>
        <dsp:cNvPr id="0" name=""/>
        <dsp:cNvSpPr/>
      </dsp:nvSpPr>
      <dsp:spPr>
        <a:xfrm rot="5400000">
          <a:off x="-245396"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E295F2-7C79-4559-ABB2-B1F4423D3B26}">
      <dsp:nvSpPr>
        <dsp:cNvPr id="0" name=""/>
        <dsp:cNvSpPr/>
      </dsp:nvSpPr>
      <dsp:spPr>
        <a:xfrm>
          <a:off x="2715"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Recopilación de información</a:t>
          </a:r>
        </a:p>
      </dsp:txBody>
      <dsp:txXfrm>
        <a:off x="28617" y="53385"/>
        <a:ext cx="1422132" cy="832558"/>
      </dsp:txXfrm>
    </dsp:sp>
    <dsp:sp modelId="{CA81E119-35F3-4F62-AE51-B5EF3949A615}">
      <dsp:nvSpPr>
        <dsp:cNvPr id="0" name=""/>
        <dsp:cNvSpPr/>
      </dsp:nvSpPr>
      <dsp:spPr>
        <a:xfrm rot="5400000">
          <a:off x="-245396"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472049-2AB5-48F8-BA23-C02D1F1C65AC}">
      <dsp:nvSpPr>
        <dsp:cNvPr id="0" name=""/>
        <dsp:cNvSpPr/>
      </dsp:nvSpPr>
      <dsp:spPr>
        <a:xfrm>
          <a:off x="2715"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Evaluar las distintas alternativas</a:t>
          </a:r>
        </a:p>
      </dsp:txBody>
      <dsp:txXfrm>
        <a:off x="28617" y="1158838"/>
        <a:ext cx="1422132" cy="832558"/>
      </dsp:txXfrm>
    </dsp:sp>
    <dsp:sp modelId="{341B5EB3-EC7D-4E9A-B84B-70D20574E635}">
      <dsp:nvSpPr>
        <dsp:cNvPr id="0" name=""/>
        <dsp:cNvSpPr/>
      </dsp:nvSpPr>
      <dsp:spPr>
        <a:xfrm>
          <a:off x="307329" y="2390695"/>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204814-1EE9-4EEA-9474-67CFAF599506}">
      <dsp:nvSpPr>
        <dsp:cNvPr id="0" name=""/>
        <dsp:cNvSpPr/>
      </dsp:nvSpPr>
      <dsp:spPr>
        <a:xfrm>
          <a:off x="2715"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Investigar y configurar GNPy</a:t>
          </a:r>
        </a:p>
      </dsp:txBody>
      <dsp:txXfrm>
        <a:off x="28617" y="2264291"/>
        <a:ext cx="1422132" cy="832558"/>
      </dsp:txXfrm>
    </dsp:sp>
    <dsp:sp modelId="{9F8345AB-746E-40C5-B686-1CC64244FC1D}">
      <dsp:nvSpPr>
        <dsp:cNvPr id="0" name=""/>
        <dsp:cNvSpPr/>
      </dsp:nvSpPr>
      <dsp:spPr>
        <a:xfrm rot="16200000">
          <a:off x="1714938"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F4487-F396-4D83-B91B-0C4553BD33A0}">
      <dsp:nvSpPr>
        <dsp:cNvPr id="0" name=""/>
        <dsp:cNvSpPr/>
      </dsp:nvSpPr>
      <dsp:spPr>
        <a:xfrm>
          <a:off x="1963051"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Realizar pruebas con escenarios típicos en redes ópticas</a:t>
          </a:r>
        </a:p>
      </dsp:txBody>
      <dsp:txXfrm>
        <a:off x="1988953" y="2264291"/>
        <a:ext cx="1422132" cy="832558"/>
      </dsp:txXfrm>
    </dsp:sp>
    <dsp:sp modelId="{04337D51-41C3-403A-A6D9-4B2EC5D33C68}">
      <dsp:nvSpPr>
        <dsp:cNvPr id="0" name=""/>
        <dsp:cNvSpPr/>
      </dsp:nvSpPr>
      <dsp:spPr>
        <a:xfrm rot="16200000">
          <a:off x="1714938"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B445E3-AD50-4F64-A16A-F9A314A212E0}">
      <dsp:nvSpPr>
        <dsp:cNvPr id="0" name=""/>
        <dsp:cNvSpPr/>
      </dsp:nvSpPr>
      <dsp:spPr>
        <a:xfrm>
          <a:off x="1963051"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Implementar funciones específicas como medición de parámetros ópticos,asignación de canales, cálculo de margen óptico, etc</a:t>
          </a:r>
        </a:p>
      </dsp:txBody>
      <dsp:txXfrm>
        <a:off x="1988953" y="1158838"/>
        <a:ext cx="1422132" cy="832558"/>
      </dsp:txXfrm>
    </dsp:sp>
    <dsp:sp modelId="{4D814585-D842-46DC-A467-E6B98C3F2427}">
      <dsp:nvSpPr>
        <dsp:cNvPr id="0" name=""/>
        <dsp:cNvSpPr/>
      </dsp:nvSpPr>
      <dsp:spPr>
        <a:xfrm>
          <a:off x="2267665" y="179790"/>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72E306-6163-44B9-9779-A6422B9350AC}">
      <dsp:nvSpPr>
        <dsp:cNvPr id="0" name=""/>
        <dsp:cNvSpPr/>
      </dsp:nvSpPr>
      <dsp:spPr>
        <a:xfrm>
          <a:off x="1963051"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Diseño base del simulador utilzando GNPy</a:t>
          </a:r>
        </a:p>
      </dsp:txBody>
      <dsp:txXfrm>
        <a:off x="1988953" y="53385"/>
        <a:ext cx="1422132" cy="832558"/>
      </dsp:txXfrm>
    </dsp:sp>
    <dsp:sp modelId="{427C7D77-2A4D-4726-927A-DDC2BDF62B9C}">
      <dsp:nvSpPr>
        <dsp:cNvPr id="0" name=""/>
        <dsp:cNvSpPr/>
      </dsp:nvSpPr>
      <dsp:spPr>
        <a:xfrm rot="5400000">
          <a:off x="3675274"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933C97-9FC3-4E5E-9256-3FE54E911FCA}">
      <dsp:nvSpPr>
        <dsp:cNvPr id="0" name=""/>
        <dsp:cNvSpPr/>
      </dsp:nvSpPr>
      <dsp:spPr>
        <a:xfrm>
          <a:off x="3923387"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Desarrollar guías prácticas para el laboratorio de Telecomunicaciones</a:t>
          </a:r>
        </a:p>
      </dsp:txBody>
      <dsp:txXfrm>
        <a:off x="3949289" y="53385"/>
        <a:ext cx="1422132" cy="832558"/>
      </dsp:txXfrm>
    </dsp:sp>
    <dsp:sp modelId="{D707E5A0-9379-4E9D-9774-1005616359A3}">
      <dsp:nvSpPr>
        <dsp:cNvPr id="0" name=""/>
        <dsp:cNvSpPr/>
      </dsp:nvSpPr>
      <dsp:spPr>
        <a:xfrm>
          <a:off x="3923387"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Establecer posibles mejoras del simulador y trabajos futuros.</a:t>
          </a:r>
        </a:p>
      </dsp:txBody>
      <dsp:txXfrm>
        <a:off x="3949289" y="1158838"/>
        <a:ext cx="1422132" cy="83255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CB36D5D1-8D4C-495C-A380-25B82CBA76C7}">
    <t:Anchor>
      <t:Comment id="195075490"/>
    </t:Anchor>
    <t:History>
      <t:Event id="{364094C8-9460-4B59-B4BE-B8A6189945B9}" time="2025-01-09T20:44:31.76Z">
        <t:Attribution userId="S::ruben.rumipamba.zambrano@udla.edu.ec::ae240c6c-5edf-434b-834b-3097c4a535ca" userProvider="AD" userName="Rubén Rumipamba Zambrano"/>
        <t:Anchor>
          <t:Comment id="195075490"/>
        </t:Anchor>
        <t:Create/>
      </t:Event>
      <t:Event id="{5998F676-631B-4008-9B66-6B5962D043AF}" time="2025-01-09T20:44:31.76Z">
        <t:Attribution userId="S::ruben.rumipamba.zambrano@udla.edu.ec::ae240c6c-5edf-434b-834b-3097c4a535ca" userProvider="AD" userName="Rubén Rumipamba Zambrano"/>
        <t:Anchor>
          <t:Comment id="195075490"/>
        </t:Anchor>
        <t:Assign userId="S::carlos.proano.altamirano@udla.edu.ec::438cbae0-77ee-4411-a032-7a3da3c4b440" userProvider="AD" userName="(Estudiante) Carlos Andrés Proaño Altamirano"/>
      </t:Event>
      <t:Event id="{559D4BA3-57C6-4B99-9621-FFA01FD31309}" time="2025-01-09T20:44:31.76Z">
        <t:Attribution userId="S::ruben.rumipamba.zambrano@udla.edu.ec::ae240c6c-5edf-434b-834b-3097c4a535ca" userProvider="AD" userName="Rubén Rumipamba Zambrano"/>
        <t:Anchor>
          <t:Comment id="195075490"/>
        </t:Anchor>
        <t:SetTitle title="@(Estudiante) Carlos Andrés Proaño Altamirano esta sección está muy bien redactada pero lo veo enfocado en la descripción del software, sus ventajas y donde se ha usado. Sin embargo, como estudios realizados, entiendo que también debería incluir pequeñ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EDAA60-93C9-4EB8-AAE5-3C121D78CEDB}">
  <ds:schemaRefs>
    <ds:schemaRef ds:uri="http://schemas.openxmlformats.org/officeDocument/2006/bibliography"/>
  </ds:schemaRefs>
</ds:datastoreItem>
</file>

<file path=customXml/itemProps2.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customXml/itemProps4.xml><?xml version="1.0" encoding="utf-8"?>
<ds:datastoreItem xmlns:ds="http://schemas.openxmlformats.org/officeDocument/2006/customXml" ds:itemID="{6A71AB77-5B48-4A81-9359-41EE416A5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5669</TotalTime>
  <Pages>21</Pages>
  <Words>4319</Words>
  <Characters>23759</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Rubén Rumipamba Zambrano</cp:lastModifiedBy>
  <cp:revision>135</cp:revision>
  <cp:lastPrinted>2024-12-15T20:44:00Z</cp:lastPrinted>
  <dcterms:created xsi:type="dcterms:W3CDTF">2024-04-08T15:44:00Z</dcterms:created>
  <dcterms:modified xsi:type="dcterms:W3CDTF">2025-01-09T20:44:00Z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